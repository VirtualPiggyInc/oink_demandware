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E9D636" w14:textId="77777777" w:rsidR="007A5A94" w:rsidRPr="007A5A94" w:rsidRDefault="005F1CEF" w:rsidP="007A5A94">
      <w:pPr>
        <w:pStyle w:val="Title"/>
        <w:jc w:val="right"/>
        <w:rPr>
          <w:b/>
          <w:sz w:val="72"/>
          <w:szCs w:val="72"/>
        </w:rPr>
      </w:pPr>
      <w:bookmarkStart w:id="0" w:name="_Toc18396389"/>
      <w:proofErr w:type="spellStart"/>
      <w:r>
        <w:rPr>
          <w:b/>
          <w:sz w:val="72"/>
          <w:szCs w:val="72"/>
        </w:rPr>
        <w:t>int_virtualpiggy</w:t>
      </w:r>
      <w:proofErr w:type="spellEnd"/>
    </w:p>
    <w:p w14:paraId="28CBCBDB" w14:textId="77777777" w:rsidR="007A5A94" w:rsidRPr="007A5A94" w:rsidRDefault="007A5A94" w:rsidP="007A5A94"/>
    <w:p w14:paraId="2D585C2A" w14:textId="6461A06E" w:rsidR="007A5A94" w:rsidRPr="009738D9" w:rsidRDefault="007A5A94" w:rsidP="007A5A94">
      <w:pPr>
        <w:pStyle w:val="Version"/>
        <w:rPr>
          <w:rFonts w:asciiTheme="majorHAnsi" w:hAnsiTheme="majorHAnsi"/>
        </w:rPr>
      </w:pPr>
      <w:r w:rsidRPr="009738D9">
        <w:rPr>
          <w:rFonts w:asciiTheme="majorHAnsi" w:hAnsiTheme="majorHAnsi"/>
        </w:rPr>
        <w:t xml:space="preserve">Version </w:t>
      </w:r>
      <w:r w:rsidR="00985FA4">
        <w:rPr>
          <w:rFonts w:asciiTheme="majorHAnsi" w:hAnsiTheme="majorHAnsi"/>
        </w:rPr>
        <w:t>1</w:t>
      </w:r>
      <w:r w:rsidR="003E6221">
        <w:rPr>
          <w:rFonts w:asciiTheme="majorHAnsi" w:hAnsiTheme="majorHAnsi"/>
        </w:rPr>
        <w:t>4</w:t>
      </w:r>
      <w:r w:rsidR="005F1CEF">
        <w:rPr>
          <w:rFonts w:asciiTheme="majorHAnsi" w:hAnsiTheme="majorHAnsi"/>
        </w:rPr>
        <w:t>.</w:t>
      </w:r>
      <w:r w:rsidR="003E6221">
        <w:rPr>
          <w:rFonts w:asciiTheme="majorHAnsi" w:hAnsiTheme="majorHAnsi"/>
        </w:rPr>
        <w:t>1.</w:t>
      </w:r>
      <w:r w:rsidR="00176856">
        <w:rPr>
          <w:rFonts w:asciiTheme="majorHAnsi" w:hAnsiTheme="majorHAnsi"/>
        </w:rPr>
        <w:t>3</w:t>
      </w:r>
    </w:p>
    <w:p w14:paraId="31D4754D" w14:textId="77777777" w:rsidR="007A5A94" w:rsidRDefault="007A5A94" w:rsidP="007A5A94">
      <w:bookmarkStart w:id="1" w:name="O_109"/>
      <w:bookmarkEnd w:id="1"/>
    </w:p>
    <w:p w14:paraId="3EA4CDBC" w14:textId="77777777" w:rsidR="003A546F" w:rsidRPr="00F10C2D" w:rsidRDefault="003A546F" w:rsidP="003A546F">
      <w:pPr>
        <w:spacing w:line="240" w:lineRule="auto"/>
        <w:jc w:val="center"/>
        <w:rPr>
          <w:rFonts w:ascii="Arial" w:eastAsia="Arial" w:hAnsi="Arial" w:cs="Arial"/>
          <w:b/>
          <w:sz w:val="32"/>
          <w:szCs w:val="32"/>
        </w:rPr>
      </w:pPr>
    </w:p>
    <w:p w14:paraId="53757911" w14:textId="77777777" w:rsidR="003A546F" w:rsidRPr="00F10C2D" w:rsidRDefault="00CC3CB7" w:rsidP="003A546F">
      <w:pPr>
        <w:spacing w:line="240" w:lineRule="auto"/>
        <w:ind w:right="-1187"/>
        <w:jc w:val="center"/>
        <w:rPr>
          <w:rFonts w:ascii="Arial" w:hAnsi="Arial"/>
          <w:b/>
          <w:sz w:val="36"/>
        </w:rPr>
      </w:pPr>
      <w:r w:rsidRPr="00CC3CB7">
        <w:rPr>
          <w:rFonts w:ascii="Arial" w:hAnsi="Arial"/>
          <w:noProof/>
          <w:sz w:val="36"/>
          <w:lang w:bidi="ar-SA"/>
        </w:rPr>
        <w:drawing>
          <wp:inline distT="0" distB="0" distL="0" distR="0" wp14:anchorId="299E91BC" wp14:editId="43499098">
            <wp:extent cx="2898775" cy="1035050"/>
            <wp:effectExtent l="19050" t="0" r="0" b="0"/>
            <wp:docPr id="33" name="Picture 1" descr="C:\Users\aforrest\AppData\Local\Microsoft\Windows\Temporary Internet Files\Content.Outlook\28ZYCJN0\dw_link_logo_white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forrest\AppData\Local\Microsoft\Windows\Temporary Internet Files\Content.Outlook\28ZYCJN0\dw_link_logo_whitebg2.jpg"/>
                    <pic:cNvPicPr>
                      <a:picLocks noChangeAspect="1" noChangeArrowheads="1"/>
                    </pic:cNvPicPr>
                  </pic:nvPicPr>
                  <pic:blipFill>
                    <a:blip r:embed="rId12" cstate="print"/>
                    <a:srcRect/>
                    <a:stretch>
                      <a:fillRect/>
                    </a:stretch>
                  </pic:blipFill>
                  <pic:spPr bwMode="auto">
                    <a:xfrm>
                      <a:off x="0" y="0"/>
                      <a:ext cx="2898775" cy="1035050"/>
                    </a:xfrm>
                    <a:prstGeom prst="rect">
                      <a:avLst/>
                    </a:prstGeom>
                    <a:noFill/>
                    <a:ln w="9525">
                      <a:noFill/>
                      <a:miter lim="800000"/>
                      <a:headEnd/>
                      <a:tailEnd/>
                    </a:ln>
                  </pic:spPr>
                </pic:pic>
              </a:graphicData>
            </a:graphic>
          </wp:inline>
        </w:drawing>
      </w:r>
    </w:p>
    <w:p w14:paraId="5CB25DDC" w14:textId="77777777" w:rsidR="003A546F" w:rsidRPr="00F10C2D" w:rsidRDefault="003A546F" w:rsidP="003A546F">
      <w:pPr>
        <w:spacing w:line="240" w:lineRule="auto"/>
        <w:ind w:right="-1187"/>
        <w:jc w:val="center"/>
        <w:rPr>
          <w:rFonts w:ascii="Arial" w:hAnsi="Arial"/>
          <w:b/>
          <w:sz w:val="36"/>
        </w:rPr>
      </w:pPr>
    </w:p>
    <w:p w14:paraId="41C7B536" w14:textId="77777777" w:rsidR="003A546F" w:rsidRPr="00F10C2D" w:rsidRDefault="003A546F" w:rsidP="003A546F">
      <w:pPr>
        <w:spacing w:line="240" w:lineRule="auto"/>
        <w:ind w:right="-1187"/>
        <w:jc w:val="center"/>
        <w:rPr>
          <w:rFonts w:ascii="Arial" w:hAnsi="Arial"/>
          <w:b/>
          <w:sz w:val="36"/>
        </w:rPr>
      </w:pPr>
    </w:p>
    <w:p w14:paraId="257FAEDD" w14:textId="77777777" w:rsidR="005F1CEF" w:rsidRDefault="005F1CEF">
      <w:pPr>
        <w:rPr>
          <w:rFonts w:ascii="Arial" w:hAnsi="Arial"/>
          <w:sz w:val="28"/>
        </w:rPr>
      </w:pPr>
      <w:r>
        <w:rPr>
          <w:rFonts w:ascii="Arial" w:hAnsi="Arial"/>
          <w:sz w:val="28"/>
        </w:rPr>
        <w:br w:type="page"/>
      </w:r>
    </w:p>
    <w:bookmarkEnd w:id="0" w:displacedByCustomXml="next"/>
    <w:bookmarkStart w:id="2" w:name="_Toc78862409" w:displacedByCustomXml="next"/>
    <w:sdt>
      <w:sdtPr>
        <w:rPr>
          <w:rFonts w:asciiTheme="minorHAnsi" w:eastAsiaTheme="minorEastAsia" w:hAnsiTheme="minorHAnsi" w:cstheme="minorBidi"/>
          <w:b w:val="0"/>
          <w:bCs w:val="0"/>
          <w:smallCaps/>
          <w:color w:val="auto"/>
          <w:spacing w:val="5"/>
          <w:sz w:val="22"/>
          <w:szCs w:val="22"/>
          <w:u w:val="single"/>
        </w:rPr>
        <w:id w:val="18149860"/>
        <w:docPartObj>
          <w:docPartGallery w:val="Table of Contents"/>
          <w:docPartUnique/>
        </w:docPartObj>
      </w:sdtPr>
      <w:sdtEndPr/>
      <w:sdtContent>
        <w:p w14:paraId="2E640A63" w14:textId="77777777" w:rsidR="00F02EC2" w:rsidRDefault="00F02EC2" w:rsidP="00196A4C">
          <w:pPr>
            <w:pStyle w:val="TOCHeading"/>
            <w:numPr>
              <w:ilvl w:val="0"/>
              <w:numId w:val="0"/>
            </w:numPr>
            <w:ind w:left="720"/>
          </w:pPr>
          <w:r>
            <w:t>Table of Contents</w:t>
          </w:r>
        </w:p>
        <w:p w14:paraId="606AAE51" w14:textId="77777777" w:rsidR="00B25A5B" w:rsidRDefault="00525010">
          <w:pPr>
            <w:pStyle w:val="TOC1"/>
            <w:rPr>
              <w:lang w:bidi="ar-SA"/>
            </w:rPr>
          </w:pPr>
          <w:r>
            <w:fldChar w:fldCharType="begin"/>
          </w:r>
          <w:r w:rsidR="00F02EC2">
            <w:instrText xml:space="preserve"> TOC \o "1-3" \h \z \u </w:instrText>
          </w:r>
          <w:r>
            <w:fldChar w:fldCharType="separate"/>
          </w:r>
          <w:hyperlink w:anchor="_Toc389461717" w:history="1">
            <w:r w:rsidR="00B25A5B" w:rsidRPr="00385E51">
              <w:rPr>
                <w:rStyle w:val="Hyperlink"/>
              </w:rPr>
              <w:t>1.</w:t>
            </w:r>
            <w:r w:rsidR="00B25A5B">
              <w:rPr>
                <w:lang w:bidi="ar-SA"/>
              </w:rPr>
              <w:tab/>
            </w:r>
            <w:r w:rsidR="00B25A5B" w:rsidRPr="00385E51">
              <w:rPr>
                <w:rStyle w:val="Hyperlink"/>
              </w:rPr>
              <w:t>Summary</w:t>
            </w:r>
            <w:r w:rsidR="00B25A5B">
              <w:rPr>
                <w:webHidden/>
              </w:rPr>
              <w:tab/>
            </w:r>
            <w:r w:rsidR="00B25A5B">
              <w:rPr>
                <w:webHidden/>
              </w:rPr>
              <w:fldChar w:fldCharType="begin"/>
            </w:r>
            <w:r w:rsidR="00B25A5B">
              <w:rPr>
                <w:webHidden/>
              </w:rPr>
              <w:instrText xml:space="preserve"> PAGEREF _Toc389461717 \h </w:instrText>
            </w:r>
            <w:r w:rsidR="00B25A5B">
              <w:rPr>
                <w:webHidden/>
              </w:rPr>
            </w:r>
            <w:r w:rsidR="00B25A5B">
              <w:rPr>
                <w:webHidden/>
              </w:rPr>
              <w:fldChar w:fldCharType="separate"/>
            </w:r>
            <w:r w:rsidR="003121AB">
              <w:rPr>
                <w:webHidden/>
              </w:rPr>
              <w:t>1-3</w:t>
            </w:r>
            <w:r w:rsidR="00B25A5B">
              <w:rPr>
                <w:webHidden/>
              </w:rPr>
              <w:fldChar w:fldCharType="end"/>
            </w:r>
          </w:hyperlink>
        </w:p>
        <w:p w14:paraId="77AE33A3" w14:textId="77777777" w:rsidR="00B25A5B" w:rsidRDefault="0071113D">
          <w:pPr>
            <w:pStyle w:val="TOC1"/>
            <w:rPr>
              <w:lang w:bidi="ar-SA"/>
            </w:rPr>
          </w:pPr>
          <w:hyperlink w:anchor="_Toc389461718" w:history="1">
            <w:r w:rsidR="00B25A5B" w:rsidRPr="00385E51">
              <w:rPr>
                <w:rStyle w:val="Hyperlink"/>
              </w:rPr>
              <w:t>2.</w:t>
            </w:r>
            <w:r w:rsidR="00B25A5B">
              <w:rPr>
                <w:lang w:bidi="ar-SA"/>
              </w:rPr>
              <w:tab/>
            </w:r>
            <w:r w:rsidR="00B25A5B" w:rsidRPr="00385E51">
              <w:rPr>
                <w:rStyle w:val="Hyperlink"/>
              </w:rPr>
              <w:t>Component Overview</w:t>
            </w:r>
            <w:r w:rsidR="00B25A5B">
              <w:rPr>
                <w:webHidden/>
              </w:rPr>
              <w:tab/>
            </w:r>
            <w:r w:rsidR="00B25A5B">
              <w:rPr>
                <w:webHidden/>
              </w:rPr>
              <w:fldChar w:fldCharType="begin"/>
            </w:r>
            <w:r w:rsidR="00B25A5B">
              <w:rPr>
                <w:webHidden/>
              </w:rPr>
              <w:instrText xml:space="preserve"> PAGEREF _Toc389461718 \h </w:instrText>
            </w:r>
            <w:r w:rsidR="00B25A5B">
              <w:rPr>
                <w:webHidden/>
              </w:rPr>
            </w:r>
            <w:r w:rsidR="00B25A5B">
              <w:rPr>
                <w:webHidden/>
              </w:rPr>
              <w:fldChar w:fldCharType="separate"/>
            </w:r>
            <w:r w:rsidR="003121AB">
              <w:rPr>
                <w:webHidden/>
              </w:rPr>
              <w:t>2-4</w:t>
            </w:r>
            <w:r w:rsidR="00B25A5B">
              <w:rPr>
                <w:webHidden/>
              </w:rPr>
              <w:fldChar w:fldCharType="end"/>
            </w:r>
          </w:hyperlink>
        </w:p>
        <w:p w14:paraId="70FFE8BA" w14:textId="77777777" w:rsidR="00B25A5B" w:rsidRDefault="0071113D">
          <w:pPr>
            <w:pStyle w:val="TOC2"/>
            <w:rPr>
              <w:lang w:bidi="ar-SA"/>
            </w:rPr>
          </w:pPr>
          <w:hyperlink w:anchor="_Toc389461719" w:history="1">
            <w:r w:rsidR="00B25A5B" w:rsidRPr="00385E51">
              <w:rPr>
                <w:rStyle w:val="Hyperlink"/>
              </w:rPr>
              <w:t>2.1</w:t>
            </w:r>
            <w:r w:rsidR="00B25A5B">
              <w:rPr>
                <w:lang w:bidi="ar-SA"/>
              </w:rPr>
              <w:tab/>
            </w:r>
            <w:r w:rsidR="00B25A5B" w:rsidRPr="00385E51">
              <w:rPr>
                <w:rStyle w:val="Hyperlink"/>
              </w:rPr>
              <w:t>Functional Overview</w:t>
            </w:r>
            <w:r w:rsidR="00B25A5B">
              <w:rPr>
                <w:webHidden/>
              </w:rPr>
              <w:tab/>
            </w:r>
            <w:r w:rsidR="00B25A5B">
              <w:rPr>
                <w:webHidden/>
              </w:rPr>
              <w:fldChar w:fldCharType="begin"/>
            </w:r>
            <w:r w:rsidR="00B25A5B">
              <w:rPr>
                <w:webHidden/>
              </w:rPr>
              <w:instrText xml:space="preserve"> PAGEREF _Toc389461719 \h </w:instrText>
            </w:r>
            <w:r w:rsidR="00B25A5B">
              <w:rPr>
                <w:webHidden/>
              </w:rPr>
            </w:r>
            <w:r w:rsidR="00B25A5B">
              <w:rPr>
                <w:webHidden/>
              </w:rPr>
              <w:fldChar w:fldCharType="separate"/>
            </w:r>
            <w:r w:rsidR="003121AB">
              <w:rPr>
                <w:webHidden/>
              </w:rPr>
              <w:t>2-4</w:t>
            </w:r>
            <w:r w:rsidR="00B25A5B">
              <w:rPr>
                <w:webHidden/>
              </w:rPr>
              <w:fldChar w:fldCharType="end"/>
            </w:r>
          </w:hyperlink>
        </w:p>
        <w:p w14:paraId="249012CB" w14:textId="77777777" w:rsidR="00B25A5B" w:rsidRDefault="0071113D">
          <w:pPr>
            <w:pStyle w:val="TOC2"/>
            <w:rPr>
              <w:lang w:bidi="ar-SA"/>
            </w:rPr>
          </w:pPr>
          <w:hyperlink w:anchor="_Toc389461720" w:history="1">
            <w:r w:rsidR="00B25A5B" w:rsidRPr="00385E51">
              <w:rPr>
                <w:rStyle w:val="Hyperlink"/>
              </w:rPr>
              <w:t>2.2</w:t>
            </w:r>
            <w:r w:rsidR="00B25A5B">
              <w:rPr>
                <w:lang w:bidi="ar-SA"/>
              </w:rPr>
              <w:tab/>
            </w:r>
            <w:r w:rsidR="00B25A5B" w:rsidRPr="00385E51">
              <w:rPr>
                <w:rStyle w:val="Hyperlink"/>
              </w:rPr>
              <w:t>Use Cases</w:t>
            </w:r>
            <w:r w:rsidR="00B25A5B">
              <w:rPr>
                <w:webHidden/>
              </w:rPr>
              <w:tab/>
            </w:r>
            <w:r w:rsidR="00B25A5B">
              <w:rPr>
                <w:webHidden/>
              </w:rPr>
              <w:fldChar w:fldCharType="begin"/>
            </w:r>
            <w:r w:rsidR="00B25A5B">
              <w:rPr>
                <w:webHidden/>
              </w:rPr>
              <w:instrText xml:space="preserve"> PAGEREF _Toc389461720 \h </w:instrText>
            </w:r>
            <w:r w:rsidR="00B25A5B">
              <w:rPr>
                <w:webHidden/>
              </w:rPr>
            </w:r>
            <w:r w:rsidR="00B25A5B">
              <w:rPr>
                <w:webHidden/>
              </w:rPr>
              <w:fldChar w:fldCharType="separate"/>
            </w:r>
            <w:r w:rsidR="003121AB">
              <w:rPr>
                <w:webHidden/>
              </w:rPr>
              <w:t>2-4</w:t>
            </w:r>
            <w:r w:rsidR="00B25A5B">
              <w:rPr>
                <w:webHidden/>
              </w:rPr>
              <w:fldChar w:fldCharType="end"/>
            </w:r>
          </w:hyperlink>
        </w:p>
        <w:p w14:paraId="462DCCE3" w14:textId="77777777" w:rsidR="00B25A5B" w:rsidRDefault="0071113D">
          <w:pPr>
            <w:pStyle w:val="TOC2"/>
            <w:rPr>
              <w:lang w:bidi="ar-SA"/>
            </w:rPr>
          </w:pPr>
          <w:hyperlink w:anchor="_Toc389461721" w:history="1">
            <w:r w:rsidR="00B25A5B" w:rsidRPr="00385E51">
              <w:rPr>
                <w:rStyle w:val="Hyperlink"/>
              </w:rPr>
              <w:t>2.3</w:t>
            </w:r>
            <w:r w:rsidR="00B25A5B">
              <w:rPr>
                <w:lang w:bidi="ar-SA"/>
              </w:rPr>
              <w:tab/>
            </w:r>
            <w:r w:rsidR="00B25A5B" w:rsidRPr="00385E51">
              <w:rPr>
                <w:rStyle w:val="Hyperlink"/>
              </w:rPr>
              <w:t>Limitations, Constraints</w:t>
            </w:r>
            <w:r w:rsidR="00B25A5B">
              <w:rPr>
                <w:webHidden/>
              </w:rPr>
              <w:tab/>
            </w:r>
            <w:r w:rsidR="00B25A5B">
              <w:rPr>
                <w:webHidden/>
              </w:rPr>
              <w:fldChar w:fldCharType="begin"/>
            </w:r>
            <w:r w:rsidR="00B25A5B">
              <w:rPr>
                <w:webHidden/>
              </w:rPr>
              <w:instrText xml:space="preserve"> PAGEREF _Toc389461721 \h </w:instrText>
            </w:r>
            <w:r w:rsidR="00B25A5B">
              <w:rPr>
                <w:webHidden/>
              </w:rPr>
            </w:r>
            <w:r w:rsidR="00B25A5B">
              <w:rPr>
                <w:webHidden/>
              </w:rPr>
              <w:fldChar w:fldCharType="separate"/>
            </w:r>
            <w:r w:rsidR="003121AB">
              <w:rPr>
                <w:webHidden/>
              </w:rPr>
              <w:t>2-4</w:t>
            </w:r>
            <w:r w:rsidR="00B25A5B">
              <w:rPr>
                <w:webHidden/>
              </w:rPr>
              <w:fldChar w:fldCharType="end"/>
            </w:r>
          </w:hyperlink>
        </w:p>
        <w:p w14:paraId="661A03D1" w14:textId="77777777" w:rsidR="00B25A5B" w:rsidRDefault="0071113D">
          <w:pPr>
            <w:pStyle w:val="TOC2"/>
            <w:rPr>
              <w:lang w:bidi="ar-SA"/>
            </w:rPr>
          </w:pPr>
          <w:hyperlink w:anchor="_Toc389461722" w:history="1">
            <w:r w:rsidR="00B25A5B" w:rsidRPr="00385E51">
              <w:rPr>
                <w:rStyle w:val="Hyperlink"/>
              </w:rPr>
              <w:t>2.4</w:t>
            </w:r>
            <w:r w:rsidR="00B25A5B">
              <w:rPr>
                <w:lang w:bidi="ar-SA"/>
              </w:rPr>
              <w:tab/>
            </w:r>
            <w:r w:rsidR="00B25A5B" w:rsidRPr="00385E51">
              <w:rPr>
                <w:rStyle w:val="Hyperlink"/>
              </w:rPr>
              <w:t>Compatibility</w:t>
            </w:r>
            <w:r w:rsidR="00B25A5B">
              <w:rPr>
                <w:webHidden/>
              </w:rPr>
              <w:tab/>
            </w:r>
            <w:r w:rsidR="00B25A5B">
              <w:rPr>
                <w:webHidden/>
              </w:rPr>
              <w:fldChar w:fldCharType="begin"/>
            </w:r>
            <w:r w:rsidR="00B25A5B">
              <w:rPr>
                <w:webHidden/>
              </w:rPr>
              <w:instrText xml:space="preserve"> PAGEREF _Toc389461722 \h </w:instrText>
            </w:r>
            <w:r w:rsidR="00B25A5B">
              <w:rPr>
                <w:webHidden/>
              </w:rPr>
            </w:r>
            <w:r w:rsidR="00B25A5B">
              <w:rPr>
                <w:webHidden/>
              </w:rPr>
              <w:fldChar w:fldCharType="separate"/>
            </w:r>
            <w:r w:rsidR="003121AB">
              <w:rPr>
                <w:webHidden/>
              </w:rPr>
              <w:t>2-4</w:t>
            </w:r>
            <w:r w:rsidR="00B25A5B">
              <w:rPr>
                <w:webHidden/>
              </w:rPr>
              <w:fldChar w:fldCharType="end"/>
            </w:r>
          </w:hyperlink>
        </w:p>
        <w:p w14:paraId="0F116396" w14:textId="77777777" w:rsidR="00B25A5B" w:rsidRDefault="0071113D">
          <w:pPr>
            <w:pStyle w:val="TOC2"/>
            <w:rPr>
              <w:lang w:bidi="ar-SA"/>
            </w:rPr>
          </w:pPr>
          <w:hyperlink w:anchor="_Toc389461723" w:history="1">
            <w:r w:rsidR="00B25A5B" w:rsidRPr="00385E51">
              <w:rPr>
                <w:rStyle w:val="Hyperlink"/>
              </w:rPr>
              <w:t>2.5</w:t>
            </w:r>
            <w:r w:rsidR="00B25A5B">
              <w:rPr>
                <w:lang w:bidi="ar-SA"/>
              </w:rPr>
              <w:tab/>
            </w:r>
            <w:r w:rsidR="00B25A5B" w:rsidRPr="00385E51">
              <w:rPr>
                <w:rStyle w:val="Hyperlink"/>
              </w:rPr>
              <w:t>Privacy, Payment</w:t>
            </w:r>
            <w:r w:rsidR="00B25A5B">
              <w:rPr>
                <w:webHidden/>
              </w:rPr>
              <w:tab/>
            </w:r>
            <w:r w:rsidR="00B25A5B">
              <w:rPr>
                <w:webHidden/>
              </w:rPr>
              <w:fldChar w:fldCharType="begin"/>
            </w:r>
            <w:r w:rsidR="00B25A5B">
              <w:rPr>
                <w:webHidden/>
              </w:rPr>
              <w:instrText xml:space="preserve"> PAGEREF _Toc389461723 \h </w:instrText>
            </w:r>
            <w:r w:rsidR="00B25A5B">
              <w:rPr>
                <w:webHidden/>
              </w:rPr>
            </w:r>
            <w:r w:rsidR="00B25A5B">
              <w:rPr>
                <w:webHidden/>
              </w:rPr>
              <w:fldChar w:fldCharType="separate"/>
            </w:r>
            <w:r w:rsidR="003121AB">
              <w:rPr>
                <w:webHidden/>
              </w:rPr>
              <w:t>2-4</w:t>
            </w:r>
            <w:r w:rsidR="00B25A5B">
              <w:rPr>
                <w:webHidden/>
              </w:rPr>
              <w:fldChar w:fldCharType="end"/>
            </w:r>
          </w:hyperlink>
        </w:p>
        <w:p w14:paraId="2926323B" w14:textId="77777777" w:rsidR="00B25A5B" w:rsidRDefault="0071113D">
          <w:pPr>
            <w:pStyle w:val="TOC1"/>
            <w:rPr>
              <w:lang w:bidi="ar-SA"/>
            </w:rPr>
          </w:pPr>
          <w:hyperlink w:anchor="_Toc389461724" w:history="1">
            <w:r w:rsidR="00B25A5B" w:rsidRPr="00385E51">
              <w:rPr>
                <w:rStyle w:val="Hyperlink"/>
              </w:rPr>
              <w:t>3.</w:t>
            </w:r>
            <w:r w:rsidR="00B25A5B">
              <w:rPr>
                <w:lang w:bidi="ar-SA"/>
              </w:rPr>
              <w:tab/>
            </w:r>
            <w:r w:rsidR="00B25A5B" w:rsidRPr="00385E51">
              <w:rPr>
                <w:rStyle w:val="Hyperlink"/>
              </w:rPr>
              <w:t>Implementation Guide</w:t>
            </w:r>
            <w:r w:rsidR="00B25A5B">
              <w:rPr>
                <w:webHidden/>
              </w:rPr>
              <w:tab/>
            </w:r>
            <w:r w:rsidR="00B25A5B">
              <w:rPr>
                <w:webHidden/>
              </w:rPr>
              <w:fldChar w:fldCharType="begin"/>
            </w:r>
            <w:r w:rsidR="00B25A5B">
              <w:rPr>
                <w:webHidden/>
              </w:rPr>
              <w:instrText xml:space="preserve"> PAGEREF _Toc389461724 \h </w:instrText>
            </w:r>
            <w:r w:rsidR="00B25A5B">
              <w:rPr>
                <w:webHidden/>
              </w:rPr>
            </w:r>
            <w:r w:rsidR="00B25A5B">
              <w:rPr>
                <w:webHidden/>
              </w:rPr>
              <w:fldChar w:fldCharType="separate"/>
            </w:r>
            <w:r w:rsidR="003121AB">
              <w:rPr>
                <w:webHidden/>
              </w:rPr>
              <w:t>3-5</w:t>
            </w:r>
            <w:r w:rsidR="00B25A5B">
              <w:rPr>
                <w:webHidden/>
              </w:rPr>
              <w:fldChar w:fldCharType="end"/>
            </w:r>
          </w:hyperlink>
        </w:p>
        <w:p w14:paraId="3961D8E0" w14:textId="77777777" w:rsidR="00B25A5B" w:rsidRDefault="0071113D">
          <w:pPr>
            <w:pStyle w:val="TOC2"/>
            <w:rPr>
              <w:lang w:bidi="ar-SA"/>
            </w:rPr>
          </w:pPr>
          <w:hyperlink w:anchor="_Toc389461725" w:history="1">
            <w:r w:rsidR="00B25A5B" w:rsidRPr="00385E51">
              <w:rPr>
                <w:rStyle w:val="Hyperlink"/>
              </w:rPr>
              <w:t>3.1</w:t>
            </w:r>
            <w:r w:rsidR="00B25A5B">
              <w:rPr>
                <w:lang w:bidi="ar-SA"/>
              </w:rPr>
              <w:tab/>
            </w:r>
            <w:r w:rsidR="00B25A5B" w:rsidRPr="00385E51">
              <w:rPr>
                <w:rStyle w:val="Hyperlink"/>
              </w:rPr>
              <w:t>Setup</w:t>
            </w:r>
            <w:r w:rsidR="00B25A5B">
              <w:rPr>
                <w:webHidden/>
              </w:rPr>
              <w:tab/>
            </w:r>
            <w:r w:rsidR="00B25A5B">
              <w:rPr>
                <w:webHidden/>
              </w:rPr>
              <w:fldChar w:fldCharType="begin"/>
            </w:r>
            <w:r w:rsidR="00B25A5B">
              <w:rPr>
                <w:webHidden/>
              </w:rPr>
              <w:instrText xml:space="preserve"> PAGEREF _Toc389461725 \h </w:instrText>
            </w:r>
            <w:r w:rsidR="00B25A5B">
              <w:rPr>
                <w:webHidden/>
              </w:rPr>
            </w:r>
            <w:r w:rsidR="00B25A5B">
              <w:rPr>
                <w:webHidden/>
              </w:rPr>
              <w:fldChar w:fldCharType="separate"/>
            </w:r>
            <w:r w:rsidR="003121AB">
              <w:rPr>
                <w:webHidden/>
              </w:rPr>
              <w:t>3-5</w:t>
            </w:r>
            <w:r w:rsidR="00B25A5B">
              <w:rPr>
                <w:webHidden/>
              </w:rPr>
              <w:fldChar w:fldCharType="end"/>
            </w:r>
          </w:hyperlink>
        </w:p>
        <w:p w14:paraId="79C9E23D" w14:textId="77777777" w:rsidR="00B25A5B" w:rsidRDefault="0071113D">
          <w:pPr>
            <w:pStyle w:val="TOC2"/>
            <w:rPr>
              <w:lang w:bidi="ar-SA"/>
            </w:rPr>
          </w:pPr>
          <w:hyperlink w:anchor="_Toc389461726" w:history="1">
            <w:r w:rsidR="00B25A5B" w:rsidRPr="00385E51">
              <w:rPr>
                <w:rStyle w:val="Hyperlink"/>
              </w:rPr>
              <w:t>3.2</w:t>
            </w:r>
            <w:r w:rsidR="00B25A5B">
              <w:rPr>
                <w:lang w:bidi="ar-SA"/>
              </w:rPr>
              <w:tab/>
            </w:r>
            <w:r w:rsidR="00B25A5B" w:rsidRPr="00385E51">
              <w:rPr>
                <w:rStyle w:val="Hyperlink"/>
              </w:rPr>
              <w:t>Configuration</w:t>
            </w:r>
            <w:r w:rsidR="00B25A5B">
              <w:rPr>
                <w:webHidden/>
              </w:rPr>
              <w:tab/>
            </w:r>
            <w:r w:rsidR="00B25A5B">
              <w:rPr>
                <w:webHidden/>
              </w:rPr>
              <w:fldChar w:fldCharType="begin"/>
            </w:r>
            <w:r w:rsidR="00B25A5B">
              <w:rPr>
                <w:webHidden/>
              </w:rPr>
              <w:instrText xml:space="preserve"> PAGEREF _Toc389461726 \h </w:instrText>
            </w:r>
            <w:r w:rsidR="00B25A5B">
              <w:rPr>
                <w:webHidden/>
              </w:rPr>
            </w:r>
            <w:r w:rsidR="00B25A5B">
              <w:rPr>
                <w:webHidden/>
              </w:rPr>
              <w:fldChar w:fldCharType="separate"/>
            </w:r>
            <w:r w:rsidR="003121AB">
              <w:rPr>
                <w:webHidden/>
              </w:rPr>
              <w:t>3-5</w:t>
            </w:r>
            <w:r w:rsidR="00B25A5B">
              <w:rPr>
                <w:webHidden/>
              </w:rPr>
              <w:fldChar w:fldCharType="end"/>
            </w:r>
          </w:hyperlink>
        </w:p>
        <w:p w14:paraId="50F92855" w14:textId="10548071" w:rsidR="00B25A5B" w:rsidRDefault="0071113D">
          <w:pPr>
            <w:pStyle w:val="TOC2"/>
            <w:rPr>
              <w:lang w:bidi="ar-SA"/>
            </w:rPr>
          </w:pPr>
          <w:hyperlink w:anchor="_Toc389461727" w:history="1">
            <w:r w:rsidR="00B25A5B" w:rsidRPr="00385E51">
              <w:rPr>
                <w:rStyle w:val="Hyperlink"/>
              </w:rPr>
              <w:t>3.3</w:t>
            </w:r>
            <w:r w:rsidR="00B25A5B">
              <w:rPr>
                <w:lang w:bidi="ar-SA"/>
              </w:rPr>
              <w:tab/>
            </w:r>
            <w:r w:rsidR="00B25A5B" w:rsidRPr="00385E51">
              <w:rPr>
                <w:rStyle w:val="Hyperlink"/>
              </w:rPr>
              <w:t>Custom Code</w:t>
            </w:r>
            <w:r w:rsidR="00B25A5B">
              <w:rPr>
                <w:webHidden/>
              </w:rPr>
              <w:tab/>
            </w:r>
            <w:r w:rsidR="00B25A5B">
              <w:rPr>
                <w:webHidden/>
              </w:rPr>
              <w:fldChar w:fldCharType="begin"/>
            </w:r>
            <w:r w:rsidR="00B25A5B">
              <w:rPr>
                <w:webHidden/>
              </w:rPr>
              <w:instrText xml:space="preserve"> PAGEREF _Toc389461727 \h </w:instrText>
            </w:r>
            <w:r w:rsidR="00B25A5B">
              <w:rPr>
                <w:webHidden/>
              </w:rPr>
            </w:r>
            <w:r w:rsidR="00B25A5B">
              <w:rPr>
                <w:webHidden/>
              </w:rPr>
              <w:fldChar w:fldCharType="separate"/>
            </w:r>
            <w:r w:rsidR="003121AB">
              <w:rPr>
                <w:webHidden/>
              </w:rPr>
              <w:t>3-13</w:t>
            </w:r>
            <w:r w:rsidR="00B25A5B">
              <w:rPr>
                <w:webHidden/>
              </w:rPr>
              <w:fldChar w:fldCharType="end"/>
            </w:r>
          </w:hyperlink>
        </w:p>
        <w:p w14:paraId="018D2D8F" w14:textId="3877C017" w:rsidR="00B25A5B" w:rsidRDefault="0071113D">
          <w:pPr>
            <w:pStyle w:val="TOC2"/>
            <w:rPr>
              <w:lang w:bidi="ar-SA"/>
            </w:rPr>
          </w:pPr>
          <w:hyperlink w:anchor="_Toc389461728" w:history="1">
            <w:r w:rsidR="00B25A5B" w:rsidRPr="00385E51">
              <w:rPr>
                <w:rStyle w:val="Hyperlink"/>
              </w:rPr>
              <w:t>3.4</w:t>
            </w:r>
            <w:r w:rsidR="00B25A5B">
              <w:rPr>
                <w:lang w:bidi="ar-SA"/>
              </w:rPr>
              <w:tab/>
            </w:r>
            <w:r w:rsidR="00B25A5B" w:rsidRPr="00385E51">
              <w:rPr>
                <w:rStyle w:val="Hyperlink"/>
              </w:rPr>
              <w:t>External Interfaces</w:t>
            </w:r>
            <w:r w:rsidR="00B25A5B">
              <w:rPr>
                <w:webHidden/>
              </w:rPr>
              <w:tab/>
            </w:r>
            <w:r w:rsidR="00B25A5B">
              <w:rPr>
                <w:webHidden/>
              </w:rPr>
              <w:fldChar w:fldCharType="begin"/>
            </w:r>
            <w:r w:rsidR="00B25A5B">
              <w:rPr>
                <w:webHidden/>
              </w:rPr>
              <w:instrText xml:space="preserve"> PAGEREF _Toc389461728 \h </w:instrText>
            </w:r>
            <w:r w:rsidR="00B25A5B">
              <w:rPr>
                <w:webHidden/>
              </w:rPr>
            </w:r>
            <w:r w:rsidR="00B25A5B">
              <w:rPr>
                <w:webHidden/>
              </w:rPr>
              <w:fldChar w:fldCharType="separate"/>
            </w:r>
            <w:r w:rsidR="003121AB">
              <w:rPr>
                <w:webHidden/>
              </w:rPr>
              <w:t>3-15</w:t>
            </w:r>
            <w:r w:rsidR="00B25A5B">
              <w:rPr>
                <w:webHidden/>
              </w:rPr>
              <w:fldChar w:fldCharType="end"/>
            </w:r>
          </w:hyperlink>
        </w:p>
        <w:p w14:paraId="201970E9" w14:textId="14D038C8" w:rsidR="00B25A5B" w:rsidRDefault="00DA03B5">
          <w:pPr>
            <w:pStyle w:val="TOC2"/>
            <w:rPr>
              <w:lang w:bidi="ar-SA"/>
            </w:rPr>
          </w:pPr>
          <w:hyperlink w:anchor="_Toc389461729" w:history="1">
            <w:r w:rsidR="00B25A5B" w:rsidRPr="00385E51">
              <w:rPr>
                <w:rStyle w:val="Hyperlink"/>
              </w:rPr>
              <w:t>3.5</w:t>
            </w:r>
            <w:r w:rsidR="00B25A5B">
              <w:rPr>
                <w:lang w:bidi="ar-SA"/>
              </w:rPr>
              <w:tab/>
            </w:r>
            <w:r w:rsidR="00B25A5B" w:rsidRPr="00385E51">
              <w:rPr>
                <w:rStyle w:val="Hyperlink"/>
              </w:rPr>
              <w:t>Testing</w:t>
            </w:r>
            <w:r w:rsidR="00B25A5B">
              <w:rPr>
                <w:webHidden/>
              </w:rPr>
              <w:tab/>
            </w:r>
            <w:r w:rsidR="00B25A5B">
              <w:rPr>
                <w:webHidden/>
              </w:rPr>
              <w:fldChar w:fldCharType="begin"/>
            </w:r>
            <w:r w:rsidR="00B25A5B">
              <w:rPr>
                <w:webHidden/>
              </w:rPr>
              <w:instrText xml:space="preserve"> PAGEREF _Toc389461729 \h </w:instrText>
            </w:r>
            <w:r w:rsidR="00B25A5B">
              <w:rPr>
                <w:webHidden/>
              </w:rPr>
            </w:r>
            <w:r w:rsidR="00B25A5B">
              <w:rPr>
                <w:webHidden/>
              </w:rPr>
              <w:fldChar w:fldCharType="separate"/>
            </w:r>
            <w:r w:rsidR="003121AB">
              <w:rPr>
                <w:webHidden/>
              </w:rPr>
              <w:t>3-16</w:t>
            </w:r>
            <w:r w:rsidR="00B25A5B">
              <w:rPr>
                <w:webHidden/>
              </w:rPr>
              <w:fldChar w:fldCharType="end"/>
            </w:r>
          </w:hyperlink>
        </w:p>
        <w:p w14:paraId="0B0D69B3" w14:textId="6510FDBB" w:rsidR="00B25A5B" w:rsidRDefault="00593FC7">
          <w:pPr>
            <w:pStyle w:val="TOC1"/>
            <w:rPr>
              <w:lang w:bidi="ar-SA"/>
            </w:rPr>
          </w:pPr>
          <w:hyperlink w:anchor="_Toc389461730" w:history="1">
            <w:r w:rsidR="00B25A5B" w:rsidRPr="00385E51">
              <w:rPr>
                <w:rStyle w:val="Hyperlink"/>
              </w:rPr>
              <w:t>4.</w:t>
            </w:r>
            <w:r w:rsidR="00B25A5B">
              <w:rPr>
                <w:lang w:bidi="ar-SA"/>
              </w:rPr>
              <w:tab/>
            </w:r>
            <w:r w:rsidR="00B25A5B" w:rsidRPr="00385E51">
              <w:rPr>
                <w:rStyle w:val="Hyperlink"/>
              </w:rPr>
              <w:t>Operations, Maintenance</w:t>
            </w:r>
            <w:r w:rsidR="00B25A5B">
              <w:rPr>
                <w:webHidden/>
              </w:rPr>
              <w:tab/>
            </w:r>
            <w:r w:rsidR="00B25A5B">
              <w:rPr>
                <w:webHidden/>
              </w:rPr>
              <w:fldChar w:fldCharType="begin"/>
            </w:r>
            <w:r w:rsidR="00B25A5B">
              <w:rPr>
                <w:webHidden/>
              </w:rPr>
              <w:instrText xml:space="preserve"> PAGEREF _Toc389461730 \h </w:instrText>
            </w:r>
            <w:r w:rsidR="00B25A5B">
              <w:rPr>
                <w:webHidden/>
              </w:rPr>
            </w:r>
            <w:r w:rsidR="00B25A5B">
              <w:rPr>
                <w:webHidden/>
              </w:rPr>
              <w:fldChar w:fldCharType="separate"/>
            </w:r>
            <w:r w:rsidR="003121AB">
              <w:rPr>
                <w:webHidden/>
              </w:rPr>
              <w:t>4-18</w:t>
            </w:r>
            <w:r w:rsidR="00B25A5B">
              <w:rPr>
                <w:webHidden/>
              </w:rPr>
              <w:fldChar w:fldCharType="end"/>
            </w:r>
          </w:hyperlink>
        </w:p>
        <w:p w14:paraId="1C9CA8D8" w14:textId="57E2E4CB" w:rsidR="00B25A5B" w:rsidRDefault="0071113D">
          <w:pPr>
            <w:pStyle w:val="TOC2"/>
            <w:rPr>
              <w:lang w:bidi="ar-SA"/>
            </w:rPr>
          </w:pPr>
          <w:hyperlink w:anchor="_Toc389461731" w:history="1">
            <w:r w:rsidR="00B25A5B" w:rsidRPr="00385E51">
              <w:rPr>
                <w:rStyle w:val="Hyperlink"/>
              </w:rPr>
              <w:t>4.1</w:t>
            </w:r>
            <w:r w:rsidR="00B25A5B">
              <w:rPr>
                <w:lang w:bidi="ar-SA"/>
              </w:rPr>
              <w:tab/>
            </w:r>
            <w:r w:rsidR="00B25A5B" w:rsidRPr="00385E51">
              <w:rPr>
                <w:rStyle w:val="Hyperlink"/>
              </w:rPr>
              <w:t>Data Storage</w:t>
            </w:r>
            <w:r w:rsidR="00B25A5B">
              <w:rPr>
                <w:webHidden/>
              </w:rPr>
              <w:tab/>
            </w:r>
            <w:r w:rsidR="00B25A5B">
              <w:rPr>
                <w:webHidden/>
              </w:rPr>
              <w:fldChar w:fldCharType="begin"/>
            </w:r>
            <w:r w:rsidR="00B25A5B">
              <w:rPr>
                <w:webHidden/>
              </w:rPr>
              <w:instrText xml:space="preserve"> PAGEREF _Toc389461731 \h </w:instrText>
            </w:r>
            <w:r w:rsidR="00B25A5B">
              <w:rPr>
                <w:webHidden/>
              </w:rPr>
            </w:r>
            <w:r w:rsidR="00B25A5B">
              <w:rPr>
                <w:webHidden/>
              </w:rPr>
              <w:fldChar w:fldCharType="separate"/>
            </w:r>
            <w:r w:rsidR="003121AB">
              <w:rPr>
                <w:webHidden/>
              </w:rPr>
              <w:t>4-18</w:t>
            </w:r>
            <w:r w:rsidR="00B25A5B">
              <w:rPr>
                <w:webHidden/>
              </w:rPr>
              <w:fldChar w:fldCharType="end"/>
            </w:r>
          </w:hyperlink>
        </w:p>
        <w:p w14:paraId="41063A20" w14:textId="3670353C" w:rsidR="00B25A5B" w:rsidRDefault="0071113D">
          <w:pPr>
            <w:pStyle w:val="TOC2"/>
            <w:rPr>
              <w:lang w:bidi="ar-SA"/>
            </w:rPr>
          </w:pPr>
          <w:hyperlink w:anchor="_Toc389461732" w:history="1">
            <w:r w:rsidR="00B25A5B" w:rsidRPr="00385E51">
              <w:rPr>
                <w:rStyle w:val="Hyperlink"/>
              </w:rPr>
              <w:t>4.2</w:t>
            </w:r>
            <w:r w:rsidR="00B25A5B">
              <w:rPr>
                <w:lang w:bidi="ar-SA"/>
              </w:rPr>
              <w:tab/>
            </w:r>
            <w:r w:rsidR="00B25A5B" w:rsidRPr="00385E51">
              <w:rPr>
                <w:rStyle w:val="Hyperlink"/>
              </w:rPr>
              <w:t>Availability</w:t>
            </w:r>
            <w:r w:rsidR="00B25A5B">
              <w:rPr>
                <w:webHidden/>
              </w:rPr>
              <w:tab/>
            </w:r>
            <w:r w:rsidR="00B25A5B">
              <w:rPr>
                <w:webHidden/>
              </w:rPr>
              <w:fldChar w:fldCharType="begin"/>
            </w:r>
            <w:r w:rsidR="00B25A5B">
              <w:rPr>
                <w:webHidden/>
              </w:rPr>
              <w:instrText xml:space="preserve"> PAGEREF _Toc389461732 \h </w:instrText>
            </w:r>
            <w:r w:rsidR="00B25A5B">
              <w:rPr>
                <w:webHidden/>
              </w:rPr>
            </w:r>
            <w:r w:rsidR="00B25A5B">
              <w:rPr>
                <w:webHidden/>
              </w:rPr>
              <w:fldChar w:fldCharType="separate"/>
            </w:r>
            <w:r w:rsidR="003121AB">
              <w:rPr>
                <w:webHidden/>
              </w:rPr>
              <w:t>4-18</w:t>
            </w:r>
            <w:r w:rsidR="00B25A5B">
              <w:rPr>
                <w:webHidden/>
              </w:rPr>
              <w:fldChar w:fldCharType="end"/>
            </w:r>
          </w:hyperlink>
        </w:p>
        <w:p w14:paraId="26F0C30B" w14:textId="09B71172" w:rsidR="00B25A5B" w:rsidRDefault="0071113D">
          <w:pPr>
            <w:pStyle w:val="TOC2"/>
            <w:rPr>
              <w:lang w:bidi="ar-SA"/>
            </w:rPr>
          </w:pPr>
          <w:hyperlink w:anchor="_Toc389461733" w:history="1">
            <w:r w:rsidR="00B25A5B" w:rsidRPr="00385E51">
              <w:rPr>
                <w:rStyle w:val="Hyperlink"/>
              </w:rPr>
              <w:t>4.3</w:t>
            </w:r>
            <w:r w:rsidR="00B25A5B">
              <w:rPr>
                <w:lang w:bidi="ar-SA"/>
              </w:rPr>
              <w:tab/>
            </w:r>
            <w:r w:rsidR="00B25A5B" w:rsidRPr="00385E51">
              <w:rPr>
                <w:rStyle w:val="Hyperlink"/>
              </w:rPr>
              <w:t>Support</w:t>
            </w:r>
            <w:r w:rsidR="00B25A5B">
              <w:rPr>
                <w:webHidden/>
              </w:rPr>
              <w:tab/>
            </w:r>
            <w:r w:rsidR="00B25A5B">
              <w:rPr>
                <w:webHidden/>
              </w:rPr>
              <w:fldChar w:fldCharType="begin"/>
            </w:r>
            <w:r w:rsidR="00B25A5B">
              <w:rPr>
                <w:webHidden/>
              </w:rPr>
              <w:instrText xml:space="preserve"> PAGEREF _Toc389461733 \h </w:instrText>
            </w:r>
            <w:r w:rsidR="00B25A5B">
              <w:rPr>
                <w:webHidden/>
              </w:rPr>
            </w:r>
            <w:r w:rsidR="00B25A5B">
              <w:rPr>
                <w:webHidden/>
              </w:rPr>
              <w:fldChar w:fldCharType="separate"/>
            </w:r>
            <w:r w:rsidR="003121AB">
              <w:rPr>
                <w:webHidden/>
              </w:rPr>
              <w:t>4-18</w:t>
            </w:r>
            <w:r w:rsidR="00B25A5B">
              <w:rPr>
                <w:webHidden/>
              </w:rPr>
              <w:fldChar w:fldCharType="end"/>
            </w:r>
          </w:hyperlink>
        </w:p>
        <w:p w14:paraId="7D773DE1" w14:textId="4F25034D" w:rsidR="00B25A5B" w:rsidRDefault="0071113D">
          <w:pPr>
            <w:pStyle w:val="TOC1"/>
            <w:rPr>
              <w:lang w:bidi="ar-SA"/>
            </w:rPr>
          </w:pPr>
          <w:hyperlink w:anchor="_Toc389461734" w:history="1">
            <w:r w:rsidR="00B25A5B" w:rsidRPr="00385E51">
              <w:rPr>
                <w:rStyle w:val="Hyperlink"/>
              </w:rPr>
              <w:t>5.</w:t>
            </w:r>
            <w:r w:rsidR="00B25A5B">
              <w:rPr>
                <w:lang w:bidi="ar-SA"/>
              </w:rPr>
              <w:tab/>
            </w:r>
            <w:r w:rsidR="00B25A5B" w:rsidRPr="00385E51">
              <w:rPr>
                <w:rStyle w:val="Hyperlink"/>
              </w:rPr>
              <w:t>User Guide</w:t>
            </w:r>
            <w:r w:rsidR="00B25A5B">
              <w:rPr>
                <w:webHidden/>
              </w:rPr>
              <w:tab/>
            </w:r>
            <w:r w:rsidR="00B25A5B">
              <w:rPr>
                <w:webHidden/>
              </w:rPr>
              <w:fldChar w:fldCharType="begin"/>
            </w:r>
            <w:r w:rsidR="00B25A5B">
              <w:rPr>
                <w:webHidden/>
              </w:rPr>
              <w:instrText xml:space="preserve"> PAGEREF _Toc389461734 \h </w:instrText>
            </w:r>
            <w:r w:rsidR="00B25A5B">
              <w:rPr>
                <w:webHidden/>
              </w:rPr>
            </w:r>
            <w:r w:rsidR="00B25A5B">
              <w:rPr>
                <w:webHidden/>
              </w:rPr>
              <w:fldChar w:fldCharType="separate"/>
            </w:r>
            <w:r w:rsidR="003121AB">
              <w:rPr>
                <w:webHidden/>
              </w:rPr>
              <w:t>5-19</w:t>
            </w:r>
            <w:r w:rsidR="00B25A5B">
              <w:rPr>
                <w:webHidden/>
              </w:rPr>
              <w:fldChar w:fldCharType="end"/>
            </w:r>
          </w:hyperlink>
        </w:p>
        <w:p w14:paraId="628DEC7A" w14:textId="59FC8659" w:rsidR="00B25A5B" w:rsidRDefault="0071113D">
          <w:pPr>
            <w:pStyle w:val="TOC2"/>
            <w:rPr>
              <w:lang w:bidi="ar-SA"/>
            </w:rPr>
          </w:pPr>
          <w:hyperlink w:anchor="_Toc389461735" w:history="1">
            <w:r w:rsidR="00B25A5B" w:rsidRPr="00385E51">
              <w:rPr>
                <w:rStyle w:val="Hyperlink"/>
              </w:rPr>
              <w:t>5.1</w:t>
            </w:r>
            <w:r w:rsidR="00B25A5B">
              <w:rPr>
                <w:lang w:bidi="ar-SA"/>
              </w:rPr>
              <w:tab/>
            </w:r>
            <w:r w:rsidR="00B25A5B" w:rsidRPr="00385E51">
              <w:rPr>
                <w:rStyle w:val="Hyperlink"/>
              </w:rPr>
              <w:t>Roles, Responsibilities</w:t>
            </w:r>
            <w:r w:rsidR="00B25A5B">
              <w:rPr>
                <w:webHidden/>
              </w:rPr>
              <w:tab/>
            </w:r>
            <w:r w:rsidR="00B25A5B">
              <w:rPr>
                <w:webHidden/>
              </w:rPr>
              <w:fldChar w:fldCharType="begin"/>
            </w:r>
            <w:r w:rsidR="00B25A5B">
              <w:rPr>
                <w:webHidden/>
              </w:rPr>
              <w:instrText xml:space="preserve"> PAGEREF _Toc389461735 \h </w:instrText>
            </w:r>
            <w:r w:rsidR="00B25A5B">
              <w:rPr>
                <w:webHidden/>
              </w:rPr>
            </w:r>
            <w:r w:rsidR="00B25A5B">
              <w:rPr>
                <w:webHidden/>
              </w:rPr>
              <w:fldChar w:fldCharType="separate"/>
            </w:r>
            <w:r w:rsidR="003121AB">
              <w:rPr>
                <w:webHidden/>
              </w:rPr>
              <w:t>5-19</w:t>
            </w:r>
            <w:r w:rsidR="00B25A5B">
              <w:rPr>
                <w:webHidden/>
              </w:rPr>
              <w:fldChar w:fldCharType="end"/>
            </w:r>
          </w:hyperlink>
        </w:p>
        <w:p w14:paraId="79B5FB61" w14:textId="47BAFB51" w:rsidR="00B25A5B" w:rsidRDefault="0071113D">
          <w:pPr>
            <w:pStyle w:val="TOC2"/>
            <w:rPr>
              <w:lang w:bidi="ar-SA"/>
            </w:rPr>
          </w:pPr>
          <w:hyperlink w:anchor="_Toc389461736" w:history="1">
            <w:r w:rsidR="00B25A5B" w:rsidRPr="00385E51">
              <w:rPr>
                <w:rStyle w:val="Hyperlink"/>
              </w:rPr>
              <w:t>5.2</w:t>
            </w:r>
            <w:r w:rsidR="00B25A5B">
              <w:rPr>
                <w:lang w:bidi="ar-SA"/>
              </w:rPr>
              <w:tab/>
            </w:r>
            <w:r w:rsidR="00B25A5B" w:rsidRPr="00385E51">
              <w:rPr>
                <w:rStyle w:val="Hyperlink"/>
              </w:rPr>
              <w:t>Business Manager</w:t>
            </w:r>
            <w:r w:rsidR="00B25A5B">
              <w:rPr>
                <w:webHidden/>
              </w:rPr>
              <w:tab/>
            </w:r>
            <w:r w:rsidR="00B25A5B">
              <w:rPr>
                <w:webHidden/>
              </w:rPr>
              <w:fldChar w:fldCharType="begin"/>
            </w:r>
            <w:r w:rsidR="00B25A5B">
              <w:rPr>
                <w:webHidden/>
              </w:rPr>
              <w:instrText xml:space="preserve"> PAGEREF _Toc389461736 \h </w:instrText>
            </w:r>
            <w:r w:rsidR="00B25A5B">
              <w:rPr>
                <w:webHidden/>
              </w:rPr>
            </w:r>
            <w:r w:rsidR="00B25A5B">
              <w:rPr>
                <w:webHidden/>
              </w:rPr>
              <w:fldChar w:fldCharType="separate"/>
            </w:r>
            <w:r w:rsidR="003121AB">
              <w:rPr>
                <w:webHidden/>
              </w:rPr>
              <w:t>5-19</w:t>
            </w:r>
            <w:r w:rsidR="00B25A5B">
              <w:rPr>
                <w:webHidden/>
              </w:rPr>
              <w:fldChar w:fldCharType="end"/>
            </w:r>
          </w:hyperlink>
        </w:p>
        <w:p w14:paraId="5579AA21" w14:textId="6B483D59" w:rsidR="00B25A5B" w:rsidRDefault="0071113D">
          <w:pPr>
            <w:pStyle w:val="TOC2"/>
            <w:rPr>
              <w:lang w:bidi="ar-SA"/>
            </w:rPr>
          </w:pPr>
          <w:hyperlink w:anchor="_Toc389461737" w:history="1">
            <w:r w:rsidR="00B25A5B" w:rsidRPr="00385E51">
              <w:rPr>
                <w:rStyle w:val="Hyperlink"/>
              </w:rPr>
              <w:t>5.3</w:t>
            </w:r>
            <w:r w:rsidR="00B25A5B">
              <w:rPr>
                <w:lang w:bidi="ar-SA"/>
              </w:rPr>
              <w:tab/>
            </w:r>
            <w:r w:rsidR="00B25A5B" w:rsidRPr="00385E51">
              <w:rPr>
                <w:rStyle w:val="Hyperlink"/>
              </w:rPr>
              <w:t>Storefront Functionality</w:t>
            </w:r>
            <w:r w:rsidR="00B25A5B">
              <w:rPr>
                <w:webHidden/>
              </w:rPr>
              <w:tab/>
            </w:r>
            <w:r w:rsidR="00B25A5B">
              <w:rPr>
                <w:webHidden/>
              </w:rPr>
              <w:fldChar w:fldCharType="begin"/>
            </w:r>
            <w:r w:rsidR="00B25A5B">
              <w:rPr>
                <w:webHidden/>
              </w:rPr>
              <w:instrText xml:space="preserve"> PAGEREF _Toc389461737 \h </w:instrText>
            </w:r>
            <w:r w:rsidR="00B25A5B">
              <w:rPr>
                <w:webHidden/>
              </w:rPr>
            </w:r>
            <w:r w:rsidR="00B25A5B">
              <w:rPr>
                <w:webHidden/>
              </w:rPr>
              <w:fldChar w:fldCharType="separate"/>
            </w:r>
            <w:r w:rsidR="003121AB">
              <w:rPr>
                <w:webHidden/>
              </w:rPr>
              <w:t>5-20</w:t>
            </w:r>
            <w:r w:rsidR="00B25A5B">
              <w:rPr>
                <w:webHidden/>
              </w:rPr>
              <w:fldChar w:fldCharType="end"/>
            </w:r>
          </w:hyperlink>
        </w:p>
        <w:p w14:paraId="3780916D" w14:textId="4D6660E3" w:rsidR="00B25A5B" w:rsidRDefault="0071113D">
          <w:pPr>
            <w:pStyle w:val="TOC1"/>
            <w:rPr>
              <w:lang w:bidi="ar-SA"/>
            </w:rPr>
          </w:pPr>
          <w:hyperlink w:anchor="_Toc389461738" w:history="1">
            <w:r w:rsidR="00B25A5B" w:rsidRPr="00385E51">
              <w:rPr>
                <w:rStyle w:val="Hyperlink"/>
              </w:rPr>
              <w:t>6.</w:t>
            </w:r>
            <w:r w:rsidR="00B25A5B">
              <w:rPr>
                <w:lang w:bidi="ar-SA"/>
              </w:rPr>
              <w:tab/>
            </w:r>
            <w:r w:rsidR="00B25A5B" w:rsidRPr="00385E51">
              <w:rPr>
                <w:rStyle w:val="Hyperlink"/>
              </w:rPr>
              <w:t>Known Issues</w:t>
            </w:r>
            <w:r w:rsidR="00B25A5B">
              <w:rPr>
                <w:webHidden/>
              </w:rPr>
              <w:tab/>
            </w:r>
            <w:r w:rsidR="00B25A5B">
              <w:rPr>
                <w:webHidden/>
              </w:rPr>
              <w:fldChar w:fldCharType="begin"/>
            </w:r>
            <w:r w:rsidR="00B25A5B">
              <w:rPr>
                <w:webHidden/>
              </w:rPr>
              <w:instrText xml:space="preserve"> PAGEREF _Toc389461738 \h </w:instrText>
            </w:r>
            <w:r w:rsidR="00B25A5B">
              <w:rPr>
                <w:webHidden/>
              </w:rPr>
            </w:r>
            <w:r w:rsidR="00B25A5B">
              <w:rPr>
                <w:webHidden/>
              </w:rPr>
              <w:fldChar w:fldCharType="separate"/>
            </w:r>
            <w:r w:rsidR="003121AB">
              <w:rPr>
                <w:webHidden/>
              </w:rPr>
              <w:t>6-23</w:t>
            </w:r>
            <w:r w:rsidR="00B25A5B">
              <w:rPr>
                <w:webHidden/>
              </w:rPr>
              <w:fldChar w:fldCharType="end"/>
            </w:r>
          </w:hyperlink>
        </w:p>
        <w:p w14:paraId="5A57C97B" w14:textId="6B9FD17C" w:rsidR="00B25A5B" w:rsidRDefault="0071113D">
          <w:pPr>
            <w:pStyle w:val="TOC1"/>
            <w:rPr>
              <w:lang w:bidi="ar-SA"/>
            </w:rPr>
          </w:pPr>
          <w:hyperlink w:anchor="_Toc389461739" w:history="1">
            <w:r w:rsidR="00B25A5B" w:rsidRPr="00385E51">
              <w:rPr>
                <w:rStyle w:val="Hyperlink"/>
              </w:rPr>
              <w:t>7.</w:t>
            </w:r>
            <w:r w:rsidR="00B25A5B">
              <w:rPr>
                <w:lang w:bidi="ar-SA"/>
              </w:rPr>
              <w:tab/>
            </w:r>
            <w:r w:rsidR="00B25A5B" w:rsidRPr="00385E51">
              <w:rPr>
                <w:rStyle w:val="Hyperlink"/>
              </w:rPr>
              <w:t>Release History</w:t>
            </w:r>
            <w:r w:rsidR="00B25A5B">
              <w:rPr>
                <w:webHidden/>
              </w:rPr>
              <w:tab/>
            </w:r>
            <w:r w:rsidR="00B25A5B">
              <w:rPr>
                <w:webHidden/>
              </w:rPr>
              <w:fldChar w:fldCharType="begin"/>
            </w:r>
            <w:r w:rsidR="00B25A5B">
              <w:rPr>
                <w:webHidden/>
              </w:rPr>
              <w:instrText xml:space="preserve"> PAGEREF _Toc389461739 \h </w:instrText>
            </w:r>
            <w:r w:rsidR="00B25A5B">
              <w:rPr>
                <w:webHidden/>
              </w:rPr>
            </w:r>
            <w:r w:rsidR="00B25A5B">
              <w:rPr>
                <w:webHidden/>
              </w:rPr>
              <w:fldChar w:fldCharType="separate"/>
            </w:r>
            <w:r w:rsidR="003121AB">
              <w:rPr>
                <w:webHidden/>
              </w:rPr>
              <w:t>7-23</w:t>
            </w:r>
            <w:r w:rsidR="00B25A5B">
              <w:rPr>
                <w:webHidden/>
              </w:rPr>
              <w:fldChar w:fldCharType="end"/>
            </w:r>
          </w:hyperlink>
        </w:p>
        <w:p w14:paraId="7E1E1F0F" w14:textId="77777777" w:rsidR="00F02EC2" w:rsidRDefault="00525010">
          <w:r>
            <w:fldChar w:fldCharType="end"/>
          </w:r>
        </w:p>
      </w:sdtContent>
    </w:sdt>
    <w:p w14:paraId="649A6FC5" w14:textId="77777777" w:rsidR="009B67F1" w:rsidRDefault="009B67F1">
      <w:pPr>
        <w:rPr>
          <w:rFonts w:asciiTheme="majorHAnsi" w:eastAsiaTheme="majorEastAsia" w:hAnsiTheme="majorHAnsi" w:cstheme="majorBidi"/>
          <w:spacing w:val="5"/>
          <w:sz w:val="52"/>
          <w:szCs w:val="52"/>
        </w:rPr>
      </w:pPr>
      <w:r>
        <w:rPr>
          <w:rFonts w:asciiTheme="majorHAnsi" w:eastAsiaTheme="majorEastAsia" w:hAnsiTheme="majorHAnsi" w:cstheme="majorBidi"/>
          <w:spacing w:val="5"/>
          <w:sz w:val="52"/>
          <w:szCs w:val="52"/>
        </w:rPr>
        <w:br w:type="page"/>
      </w:r>
    </w:p>
    <w:p w14:paraId="13BEB302" w14:textId="77777777" w:rsidR="00BB03F4" w:rsidRPr="0093572D" w:rsidRDefault="005241E7" w:rsidP="0093572D">
      <w:pPr>
        <w:pStyle w:val="Heading1"/>
      </w:pPr>
      <w:bookmarkStart w:id="3" w:name="_Toc389461717"/>
      <w:bookmarkEnd w:id="2"/>
      <w:r>
        <w:lastRenderedPageBreak/>
        <w:t>Summary</w:t>
      </w:r>
      <w:bookmarkEnd w:id="3"/>
    </w:p>
    <w:p w14:paraId="15E6106C" w14:textId="77777777" w:rsidR="009B67F1" w:rsidRDefault="009B67F1" w:rsidP="009B67F1"/>
    <w:p w14:paraId="3610B7A8" w14:textId="77777777" w:rsidR="005A413F" w:rsidRPr="005A413F" w:rsidRDefault="005A413F" w:rsidP="005977A3">
      <w:pPr>
        <w:pStyle w:val="BodyText"/>
        <w:keepNext/>
        <w:widowControl w:val="0"/>
        <w:numPr>
          <w:ilvl w:val="0"/>
          <w:numId w:val="27"/>
        </w:numPr>
        <w:spacing w:before="120" w:after="120" w:line="276" w:lineRule="auto"/>
        <w:jc w:val="left"/>
        <w:rPr>
          <w:rStyle w:val="SubtleEmphasis"/>
          <w:i w:val="0"/>
          <w:iCs w:val="0"/>
        </w:rPr>
      </w:pPr>
      <w:r w:rsidRPr="002429DD">
        <w:rPr>
          <w:rStyle w:val="SubtleEmphasis"/>
          <w:rFonts w:asciiTheme="minorHAnsi" w:hAnsiTheme="minorHAnsi" w:cstheme="minorHAnsi"/>
          <w:i w:val="0"/>
        </w:rPr>
        <w:t xml:space="preserve">The component </w:t>
      </w:r>
      <w:r>
        <w:rPr>
          <w:rStyle w:val="SubtleEmphasis"/>
          <w:rFonts w:asciiTheme="minorHAnsi" w:hAnsiTheme="minorHAnsi" w:cstheme="minorHAnsi"/>
          <w:i w:val="0"/>
        </w:rPr>
        <w:t>(</w:t>
      </w:r>
      <w:r w:rsidRPr="002B4211">
        <w:rPr>
          <w:rStyle w:val="SubtleEmphasis"/>
          <w:rFonts w:asciiTheme="minorHAnsi" w:hAnsiTheme="minorHAnsi" w:cstheme="minorHAnsi"/>
          <w:b/>
          <w:i w:val="0"/>
        </w:rPr>
        <w:t xml:space="preserve">Oink </w:t>
      </w:r>
      <w:r>
        <w:rPr>
          <w:rStyle w:val="SubtleEmphasis"/>
          <w:rFonts w:asciiTheme="minorHAnsi" w:hAnsiTheme="minorHAnsi" w:cstheme="minorHAnsi"/>
          <w:i w:val="0"/>
        </w:rPr>
        <w:t xml:space="preserve">by Virtual Piggy) </w:t>
      </w:r>
      <w:r w:rsidRPr="002429DD">
        <w:rPr>
          <w:rStyle w:val="SubtleEmphasis"/>
          <w:rFonts w:asciiTheme="minorHAnsi" w:hAnsiTheme="minorHAnsi" w:cstheme="minorHAnsi"/>
          <w:i w:val="0"/>
        </w:rPr>
        <w:t xml:space="preserve">adds a possibility for merchant to enable COPPA </w:t>
      </w:r>
      <w:proofErr w:type="gramStart"/>
      <w:r w:rsidRPr="002429DD">
        <w:rPr>
          <w:rStyle w:val="SubtleEmphasis"/>
          <w:rFonts w:asciiTheme="minorHAnsi" w:hAnsiTheme="minorHAnsi" w:cstheme="minorHAnsi"/>
          <w:i w:val="0"/>
        </w:rPr>
        <w:t>compliant,</w:t>
      </w:r>
      <w:proofErr w:type="gramEnd"/>
      <w:r w:rsidRPr="002429DD">
        <w:rPr>
          <w:rStyle w:val="SubtleEmphasis"/>
          <w:rFonts w:asciiTheme="minorHAnsi" w:hAnsiTheme="minorHAnsi" w:cstheme="minorHAnsi"/>
          <w:i w:val="0"/>
        </w:rPr>
        <w:t xml:space="preserve"> Level 1 PCI certified checkout gateway designed for families and under</w:t>
      </w:r>
      <w:r>
        <w:rPr>
          <w:rStyle w:val="SubtleEmphasis"/>
          <w:rFonts w:asciiTheme="minorHAnsi" w:hAnsiTheme="minorHAnsi" w:cstheme="minorHAnsi"/>
          <w:i w:val="0"/>
        </w:rPr>
        <w:t xml:space="preserve"> </w:t>
      </w:r>
      <w:r w:rsidRPr="002429DD">
        <w:rPr>
          <w:rStyle w:val="SubtleEmphasis"/>
          <w:rFonts w:asciiTheme="minorHAnsi" w:hAnsiTheme="minorHAnsi" w:cstheme="minorHAnsi"/>
          <w:i w:val="0"/>
        </w:rPr>
        <w:t>aged</w:t>
      </w:r>
      <w:r>
        <w:rPr>
          <w:rStyle w:val="SubtleEmphasis"/>
          <w:rFonts w:asciiTheme="minorHAnsi" w:hAnsiTheme="minorHAnsi" w:cstheme="minorHAnsi"/>
          <w:i w:val="0"/>
        </w:rPr>
        <w:t xml:space="preserve"> minors</w:t>
      </w:r>
      <w:r w:rsidRPr="002429DD">
        <w:rPr>
          <w:rStyle w:val="SubtleEmphasis"/>
          <w:rFonts w:asciiTheme="minorHAnsi" w:hAnsiTheme="minorHAnsi" w:cstheme="minorHAnsi"/>
          <w:i w:val="0"/>
        </w:rPr>
        <w:t xml:space="preserve">. </w:t>
      </w:r>
      <w:r>
        <w:rPr>
          <w:rStyle w:val="SubtleEmphasis"/>
          <w:rFonts w:asciiTheme="minorHAnsi" w:hAnsiTheme="minorHAnsi" w:cstheme="minorHAnsi"/>
          <w:i w:val="0"/>
        </w:rPr>
        <w:t xml:space="preserve"> Oink</w:t>
      </w:r>
      <w:r w:rsidRPr="002429DD">
        <w:rPr>
          <w:rStyle w:val="SubtleEmphasis"/>
          <w:rFonts w:asciiTheme="minorHAnsi" w:hAnsiTheme="minorHAnsi" w:cstheme="minorHAnsi"/>
          <w:i w:val="0"/>
        </w:rPr>
        <w:t xml:space="preserve"> integrates with the 3</w:t>
      </w:r>
      <w:r>
        <w:rPr>
          <w:rStyle w:val="SubtleEmphasis"/>
          <w:rFonts w:asciiTheme="minorHAnsi" w:hAnsiTheme="minorHAnsi" w:cstheme="minorHAnsi"/>
          <w:i w:val="0"/>
        </w:rPr>
        <w:t>r</w:t>
      </w:r>
      <w:r w:rsidRPr="002429DD">
        <w:rPr>
          <w:rStyle w:val="SubtleEmphasis"/>
          <w:rFonts w:asciiTheme="minorHAnsi" w:hAnsiTheme="minorHAnsi" w:cstheme="minorHAnsi"/>
          <w:i w:val="0"/>
        </w:rPr>
        <w:t>d party payment gateways.</w:t>
      </w:r>
    </w:p>
    <w:p w14:paraId="3A627941" w14:textId="77777777" w:rsidR="005A413F" w:rsidRDefault="005A413F" w:rsidP="005A413F">
      <w:pPr>
        <w:pStyle w:val="BodyText"/>
        <w:keepNext/>
        <w:widowControl w:val="0"/>
        <w:numPr>
          <w:ilvl w:val="0"/>
          <w:numId w:val="27"/>
        </w:numPr>
        <w:spacing w:before="120" w:after="120" w:line="276" w:lineRule="auto"/>
        <w:jc w:val="left"/>
      </w:pPr>
      <w:r w:rsidRPr="005977A3">
        <w:rPr>
          <w:rStyle w:val="SubtleEmphasis"/>
          <w:rFonts w:asciiTheme="minorHAnsi" w:hAnsiTheme="minorHAnsi" w:cstheme="minorHAnsi"/>
          <w:i w:val="0"/>
        </w:rPr>
        <w:t xml:space="preserve">The </w:t>
      </w:r>
      <w:r w:rsidRPr="002B4211">
        <w:rPr>
          <w:rStyle w:val="SubtleEmphasis"/>
          <w:rFonts w:asciiTheme="minorHAnsi" w:hAnsiTheme="minorHAnsi" w:cstheme="minorHAnsi"/>
          <w:b/>
          <w:i w:val="0"/>
        </w:rPr>
        <w:t>Oink</w:t>
      </w:r>
      <w:r>
        <w:rPr>
          <w:rStyle w:val="SubtleEmphasis"/>
          <w:rFonts w:asciiTheme="minorHAnsi" w:hAnsiTheme="minorHAnsi" w:cstheme="minorHAnsi"/>
          <w:i w:val="0"/>
        </w:rPr>
        <w:t xml:space="preserve"> </w:t>
      </w:r>
      <w:r w:rsidRPr="005977A3">
        <w:rPr>
          <w:rStyle w:val="SubtleEmphasis"/>
          <w:rFonts w:asciiTheme="minorHAnsi" w:hAnsiTheme="minorHAnsi" w:cstheme="minorHAnsi"/>
          <w:i w:val="0"/>
        </w:rPr>
        <w:t xml:space="preserve">component is free of charge. A contract is required between Virtual Piggy and a Merchant using the component. </w:t>
      </w:r>
      <w:r>
        <w:rPr>
          <w:rStyle w:val="SubtleEmphasis"/>
          <w:rFonts w:asciiTheme="minorHAnsi" w:hAnsiTheme="minorHAnsi" w:cstheme="minorHAnsi"/>
          <w:i w:val="0"/>
        </w:rPr>
        <w:t xml:space="preserve"> </w:t>
      </w:r>
      <w:r w:rsidRPr="005977A3">
        <w:rPr>
          <w:rFonts w:ascii="Calibri" w:hAnsi="Calibri" w:cs="Calibri"/>
        </w:rPr>
        <w:t>Virtual Piggy charges a percentage per successful transaction placed using the component. Please contact Virtual Piggy for the current rates.</w:t>
      </w:r>
    </w:p>
    <w:p w14:paraId="6ED2888E" w14:textId="77777777" w:rsidR="00D76864" w:rsidRPr="005A413F" w:rsidRDefault="005A413F" w:rsidP="005A413F">
      <w:pPr>
        <w:pStyle w:val="BodyText"/>
        <w:keepNext/>
        <w:widowControl w:val="0"/>
        <w:numPr>
          <w:ilvl w:val="0"/>
          <w:numId w:val="27"/>
        </w:numPr>
        <w:spacing w:before="120" w:after="120" w:line="276" w:lineRule="auto"/>
        <w:jc w:val="left"/>
        <w:rPr>
          <w:rFonts w:asciiTheme="minorHAnsi" w:hAnsiTheme="minorHAnsi" w:cstheme="minorHAnsi"/>
          <w:iCs/>
        </w:rPr>
      </w:pPr>
      <w:r>
        <w:rPr>
          <w:rStyle w:val="SubtleEmphasis"/>
          <w:rFonts w:asciiTheme="minorHAnsi" w:hAnsiTheme="minorHAnsi" w:cstheme="minorHAnsi"/>
          <w:i w:val="0"/>
        </w:rPr>
        <w:t xml:space="preserve">To use </w:t>
      </w:r>
      <w:r w:rsidRPr="002B4211">
        <w:rPr>
          <w:rStyle w:val="SubtleEmphasis"/>
          <w:rFonts w:asciiTheme="minorHAnsi" w:hAnsiTheme="minorHAnsi" w:cstheme="minorHAnsi"/>
          <w:b/>
          <w:i w:val="0"/>
        </w:rPr>
        <w:t>Oink</w:t>
      </w:r>
      <w:r>
        <w:rPr>
          <w:rStyle w:val="SubtleEmphasis"/>
          <w:rFonts w:asciiTheme="minorHAnsi" w:hAnsiTheme="minorHAnsi" w:cstheme="minorHAnsi"/>
          <w:i w:val="0"/>
        </w:rPr>
        <w:t xml:space="preserve">, merchants must assign and install </w:t>
      </w:r>
      <w:proofErr w:type="spellStart"/>
      <w:r>
        <w:rPr>
          <w:rStyle w:val="SubtleEmphasis"/>
          <w:rFonts w:asciiTheme="minorHAnsi" w:hAnsiTheme="minorHAnsi" w:cstheme="minorHAnsi"/>
          <w:i w:val="0"/>
        </w:rPr>
        <w:t>int_virtualpiggy</w:t>
      </w:r>
      <w:proofErr w:type="spellEnd"/>
      <w:r w:rsidRPr="007750E0">
        <w:rPr>
          <w:rStyle w:val="SubtleEmphasis"/>
          <w:rFonts w:asciiTheme="minorHAnsi" w:hAnsiTheme="minorHAnsi" w:cstheme="minorHAnsi"/>
          <w:i w:val="0"/>
        </w:rPr>
        <w:t xml:space="preserve"> </w:t>
      </w:r>
      <w:r>
        <w:rPr>
          <w:rStyle w:val="SubtleEmphasis"/>
          <w:rFonts w:asciiTheme="minorHAnsi" w:hAnsiTheme="minorHAnsi" w:cstheme="minorHAnsi"/>
          <w:i w:val="0"/>
        </w:rPr>
        <w:t xml:space="preserve">cartridge, create custom system definitions, set </w:t>
      </w:r>
      <w:r w:rsidRPr="002B4211">
        <w:rPr>
          <w:rStyle w:val="SubtleEmphasis"/>
          <w:rFonts w:asciiTheme="minorHAnsi" w:hAnsiTheme="minorHAnsi" w:cstheme="minorHAnsi"/>
          <w:b/>
          <w:i w:val="0"/>
        </w:rPr>
        <w:t>Oink</w:t>
      </w:r>
      <w:r>
        <w:rPr>
          <w:rStyle w:val="SubtleEmphasis"/>
          <w:rFonts w:asciiTheme="minorHAnsi" w:hAnsiTheme="minorHAnsi" w:cstheme="minorHAnsi"/>
          <w:i w:val="0"/>
        </w:rPr>
        <w:t xml:space="preserve"> site preferences, create an </w:t>
      </w:r>
      <w:r w:rsidRPr="002B4211">
        <w:rPr>
          <w:rStyle w:val="SubtleEmphasis"/>
          <w:rFonts w:asciiTheme="minorHAnsi" w:hAnsiTheme="minorHAnsi" w:cstheme="minorHAnsi"/>
          <w:b/>
          <w:i w:val="0"/>
        </w:rPr>
        <w:t>Oink</w:t>
      </w:r>
      <w:r>
        <w:rPr>
          <w:rStyle w:val="SubtleEmphasis"/>
          <w:rFonts w:asciiTheme="minorHAnsi" w:hAnsiTheme="minorHAnsi" w:cstheme="minorHAnsi"/>
          <w:i w:val="0"/>
        </w:rPr>
        <w:t xml:space="preserve"> payment method for each site that will use cartridge, and provide callback URL’s for</w:t>
      </w:r>
      <w:r w:rsidRPr="002B4211">
        <w:rPr>
          <w:rStyle w:val="SubtleEmphasis"/>
          <w:rFonts w:asciiTheme="minorHAnsi" w:hAnsiTheme="minorHAnsi" w:cstheme="minorHAnsi"/>
          <w:b/>
          <w:i w:val="0"/>
        </w:rPr>
        <w:t xml:space="preserve"> Oink</w:t>
      </w:r>
      <w:r>
        <w:rPr>
          <w:rStyle w:val="SubtleEmphasis"/>
          <w:rFonts w:asciiTheme="minorHAnsi" w:hAnsiTheme="minorHAnsi" w:cstheme="minorHAnsi"/>
          <w:i w:val="0"/>
        </w:rPr>
        <w:t>.</w:t>
      </w:r>
    </w:p>
    <w:p w14:paraId="1DCD968A" w14:textId="77777777" w:rsidR="00335F50" w:rsidRDefault="00335F50">
      <w:pPr>
        <w:rPr>
          <w:rFonts w:ascii="Trebuchet MS" w:hAnsi="Trebuchet MS"/>
          <w:sz w:val="20"/>
          <w:szCs w:val="20"/>
        </w:rPr>
      </w:pPr>
      <w:r>
        <w:br w:type="page"/>
      </w:r>
    </w:p>
    <w:p w14:paraId="7314F5C9" w14:textId="77777777" w:rsidR="00D05D2E" w:rsidRDefault="000F175D" w:rsidP="0093572D">
      <w:pPr>
        <w:pStyle w:val="Heading1"/>
      </w:pPr>
      <w:bookmarkStart w:id="4" w:name="_Toc389461718"/>
      <w:bookmarkStart w:id="5" w:name="_Toc78862411"/>
      <w:r>
        <w:lastRenderedPageBreak/>
        <w:t>Component Overview</w:t>
      </w:r>
      <w:bookmarkEnd w:id="4"/>
    </w:p>
    <w:p w14:paraId="06260F11" w14:textId="77777777" w:rsidR="00BB03F4" w:rsidRPr="00BB03F4" w:rsidRDefault="00BB03F4" w:rsidP="00BB03F4"/>
    <w:p w14:paraId="7D1CBA24" w14:textId="77777777" w:rsidR="001F5FC3" w:rsidRDefault="001F5FC3" w:rsidP="001F5FC3">
      <w:pPr>
        <w:pStyle w:val="Heading2"/>
      </w:pPr>
      <w:bookmarkStart w:id="6" w:name="_Toc389461719"/>
      <w:r>
        <w:t>Functional Overview</w:t>
      </w:r>
      <w:bookmarkEnd w:id="6"/>
    </w:p>
    <w:p w14:paraId="521DF568" w14:textId="77777777" w:rsidR="00D92B9B" w:rsidRDefault="00D92B9B" w:rsidP="001F5FC3">
      <w:pPr>
        <w:rPr>
          <w:rStyle w:val="SubtleEmphasis"/>
          <w:rFonts w:ascii="Trebuchet MS" w:hAnsi="Trebuchet MS"/>
          <w:color w:val="808080" w:themeColor="background1" w:themeShade="80"/>
          <w:sz w:val="18"/>
          <w:szCs w:val="18"/>
        </w:rPr>
      </w:pPr>
    </w:p>
    <w:p w14:paraId="625C7A36" w14:textId="77777777" w:rsidR="00A74B2C" w:rsidRDefault="00D87F3A" w:rsidP="00D87F3A">
      <w:pPr>
        <w:rPr>
          <w:rFonts w:cstheme="minorHAnsi"/>
        </w:rPr>
      </w:pPr>
      <w:r>
        <w:rPr>
          <w:rFonts w:cstheme="minorHAnsi"/>
        </w:rPr>
        <w:t xml:space="preserve">The cartridge adds an opportunity to purchase goods using </w:t>
      </w:r>
      <w:r w:rsidR="005A413F" w:rsidRPr="002B4211">
        <w:rPr>
          <w:rFonts w:cstheme="minorHAnsi"/>
          <w:b/>
        </w:rPr>
        <w:t xml:space="preserve">Oink </w:t>
      </w:r>
      <w:r w:rsidR="005A413F">
        <w:rPr>
          <w:rFonts w:cstheme="minorHAnsi"/>
        </w:rPr>
        <w:t>(by Virtual Piggy©)</w:t>
      </w:r>
      <w:r>
        <w:rPr>
          <w:rFonts w:cstheme="minorHAnsi"/>
        </w:rPr>
        <w:t xml:space="preserve"> payment provider. It contains:</w:t>
      </w:r>
    </w:p>
    <w:p w14:paraId="10C944E2" w14:textId="77777777" w:rsidR="00D87F3A" w:rsidRDefault="00D87F3A" w:rsidP="00D87F3A">
      <w:pPr>
        <w:pStyle w:val="ListParagraph"/>
        <w:numPr>
          <w:ilvl w:val="0"/>
          <w:numId w:val="28"/>
        </w:numPr>
        <w:rPr>
          <w:rFonts w:cstheme="minorHAnsi"/>
        </w:rPr>
      </w:pPr>
      <w:r>
        <w:rPr>
          <w:rFonts w:cstheme="minorHAnsi"/>
        </w:rPr>
        <w:t xml:space="preserve">Authentication </w:t>
      </w:r>
      <w:r w:rsidR="002C760B">
        <w:rPr>
          <w:rFonts w:cstheme="minorHAnsi"/>
        </w:rPr>
        <w:t xml:space="preserve">using </w:t>
      </w:r>
      <w:r w:rsidR="005A413F" w:rsidRPr="002B4211">
        <w:rPr>
          <w:rFonts w:cstheme="minorHAnsi"/>
          <w:b/>
        </w:rPr>
        <w:t>Oink</w:t>
      </w:r>
      <w:r w:rsidR="002C760B">
        <w:rPr>
          <w:rFonts w:cstheme="minorHAnsi"/>
        </w:rPr>
        <w:t xml:space="preserve"> credentials</w:t>
      </w:r>
    </w:p>
    <w:p w14:paraId="14644EB9" w14:textId="77777777" w:rsidR="00D87F3A" w:rsidRDefault="002C760B" w:rsidP="00D87F3A">
      <w:pPr>
        <w:pStyle w:val="ListParagraph"/>
        <w:numPr>
          <w:ilvl w:val="0"/>
          <w:numId w:val="28"/>
        </w:numPr>
        <w:rPr>
          <w:rFonts w:cstheme="minorHAnsi"/>
        </w:rPr>
      </w:pPr>
      <w:r>
        <w:rPr>
          <w:rFonts w:cstheme="minorHAnsi"/>
        </w:rPr>
        <w:t>Custom single-page checkout</w:t>
      </w:r>
    </w:p>
    <w:p w14:paraId="672CC0A8" w14:textId="77777777" w:rsidR="00D87F3A" w:rsidRDefault="00D87F3A" w:rsidP="00D87F3A">
      <w:pPr>
        <w:pStyle w:val="ListParagraph"/>
        <w:numPr>
          <w:ilvl w:val="0"/>
          <w:numId w:val="28"/>
        </w:numPr>
        <w:rPr>
          <w:rFonts w:cstheme="minorHAnsi"/>
        </w:rPr>
      </w:pPr>
      <w:r>
        <w:rPr>
          <w:rFonts w:cstheme="minorHAnsi"/>
        </w:rPr>
        <w:t>Credit Card authorization and capturing in both automatic and ma</w:t>
      </w:r>
      <w:r w:rsidR="002C760B">
        <w:rPr>
          <w:rFonts w:cstheme="minorHAnsi"/>
        </w:rPr>
        <w:t>nual modes</w:t>
      </w:r>
    </w:p>
    <w:p w14:paraId="3AE7E8BD" w14:textId="77777777" w:rsidR="00D87F3A" w:rsidRPr="00D87F3A" w:rsidRDefault="00D87F3A" w:rsidP="00D87F3A">
      <w:pPr>
        <w:pStyle w:val="ListParagraph"/>
        <w:numPr>
          <w:ilvl w:val="0"/>
          <w:numId w:val="28"/>
        </w:numPr>
        <w:rPr>
          <w:rFonts w:cstheme="minorHAnsi"/>
        </w:rPr>
      </w:pPr>
      <w:r>
        <w:rPr>
          <w:rFonts w:cstheme="minorHAnsi"/>
        </w:rPr>
        <w:t>Confirmation email se</w:t>
      </w:r>
      <w:r w:rsidR="002C760B">
        <w:rPr>
          <w:rFonts w:cstheme="minorHAnsi"/>
        </w:rPr>
        <w:t>nding in case of order approval</w:t>
      </w:r>
    </w:p>
    <w:p w14:paraId="6DD8703A" w14:textId="77777777" w:rsidR="0001177F" w:rsidRDefault="001F5FC3" w:rsidP="00ED2435">
      <w:pPr>
        <w:pStyle w:val="Heading2"/>
      </w:pPr>
      <w:bookmarkStart w:id="7" w:name="_Toc389461720"/>
      <w:r>
        <w:t>Use Cases</w:t>
      </w:r>
      <w:bookmarkEnd w:id="7"/>
    </w:p>
    <w:p w14:paraId="23564B8C" w14:textId="77777777" w:rsidR="00BB03F4" w:rsidRPr="00BB03F4" w:rsidRDefault="00BB03F4" w:rsidP="00BB03F4"/>
    <w:p w14:paraId="409CF1AE" w14:textId="77777777" w:rsidR="006955B4" w:rsidRDefault="00D87F3A" w:rsidP="00D87F3A">
      <w:bookmarkStart w:id="8" w:name="_Toc245264330"/>
      <w:bookmarkStart w:id="9" w:name="_Toc279703416"/>
      <w:bookmarkStart w:id="10" w:name="_Toc279703509"/>
      <w:r>
        <w:t>The cartridge supports following use cases:</w:t>
      </w:r>
    </w:p>
    <w:p w14:paraId="5FF08669" w14:textId="77777777" w:rsidR="00D87F3A" w:rsidRDefault="00D87F3A" w:rsidP="00D87F3A">
      <w:pPr>
        <w:pStyle w:val="ListParagraph"/>
        <w:numPr>
          <w:ilvl w:val="0"/>
          <w:numId w:val="29"/>
        </w:numPr>
      </w:pPr>
      <w:r>
        <w:t xml:space="preserve">Child checkout </w:t>
      </w:r>
      <w:r w:rsidR="007F1122">
        <w:t>in automatic mod</w:t>
      </w:r>
      <w:r w:rsidR="002C760B">
        <w:t>e (no parent approval required)</w:t>
      </w:r>
    </w:p>
    <w:p w14:paraId="2961610F" w14:textId="77777777" w:rsidR="007F1122" w:rsidRDefault="007F1122" w:rsidP="00D87F3A">
      <w:pPr>
        <w:pStyle w:val="ListParagraph"/>
        <w:numPr>
          <w:ilvl w:val="0"/>
          <w:numId w:val="29"/>
        </w:numPr>
      </w:pPr>
      <w:r>
        <w:t xml:space="preserve">Child checkout in manual </w:t>
      </w:r>
      <w:r w:rsidR="002C760B">
        <w:t>mode (parent approval required)</w:t>
      </w:r>
    </w:p>
    <w:p w14:paraId="17D53A0B" w14:textId="77777777" w:rsidR="00D87F3A" w:rsidRDefault="00D87F3A" w:rsidP="00D87F3A">
      <w:pPr>
        <w:pStyle w:val="ListParagraph"/>
        <w:numPr>
          <w:ilvl w:val="0"/>
          <w:numId w:val="29"/>
        </w:numPr>
      </w:pPr>
      <w:r>
        <w:t>Guest checkout (paren</w:t>
      </w:r>
      <w:r w:rsidR="002C760B">
        <w:t>t purchases for selected child)</w:t>
      </w:r>
    </w:p>
    <w:p w14:paraId="6A20774F" w14:textId="77777777" w:rsidR="00D87F3A" w:rsidRDefault="007F1122" w:rsidP="00D87F3A">
      <w:pPr>
        <w:pStyle w:val="ListParagraph"/>
        <w:numPr>
          <w:ilvl w:val="0"/>
          <w:numId w:val="29"/>
        </w:numPr>
      </w:pPr>
      <w:r>
        <w:t xml:space="preserve">Automatic Capture (money get </w:t>
      </w:r>
      <w:r w:rsidR="002C760B">
        <w:t>captured from CC automatically)</w:t>
      </w:r>
    </w:p>
    <w:p w14:paraId="7A8DFE31" w14:textId="77777777" w:rsidR="007F1122" w:rsidRPr="006955B4" w:rsidRDefault="007F1122" w:rsidP="00D87F3A">
      <w:pPr>
        <w:pStyle w:val="ListParagraph"/>
        <w:numPr>
          <w:ilvl w:val="0"/>
          <w:numId w:val="29"/>
        </w:numPr>
      </w:pPr>
      <w:r>
        <w:t>Manual Capture (manual action fo</w:t>
      </w:r>
      <w:r w:rsidR="002C760B">
        <w:t>r each approved order required)</w:t>
      </w:r>
    </w:p>
    <w:p w14:paraId="345D9E9B" w14:textId="77777777" w:rsidR="00F50449" w:rsidRDefault="006955B4" w:rsidP="00ED2435">
      <w:pPr>
        <w:pStyle w:val="Heading2"/>
      </w:pPr>
      <w:bookmarkStart w:id="11" w:name="_Toc389461721"/>
      <w:bookmarkEnd w:id="8"/>
      <w:bookmarkEnd w:id="9"/>
      <w:bookmarkEnd w:id="10"/>
      <w:r>
        <w:t>Limitations, Constraints</w:t>
      </w:r>
      <w:bookmarkEnd w:id="11"/>
    </w:p>
    <w:p w14:paraId="069A5D14" w14:textId="77777777" w:rsidR="00E51F56" w:rsidRPr="00E51F56" w:rsidRDefault="00E51F56" w:rsidP="00E51F56"/>
    <w:p w14:paraId="6AF187A7" w14:textId="77777777" w:rsidR="003E7E5E" w:rsidRDefault="007F1122" w:rsidP="007F1122">
      <w:pPr>
        <w:pStyle w:val="ListParagraph"/>
        <w:numPr>
          <w:ilvl w:val="0"/>
          <w:numId w:val="30"/>
        </w:numPr>
      </w:pPr>
      <w:r>
        <w:t xml:space="preserve">Single-shipment </w:t>
      </w:r>
      <w:r w:rsidR="002C760B">
        <w:t xml:space="preserve">supported </w:t>
      </w:r>
      <w:r w:rsidR="00D6032E">
        <w:t>o</w:t>
      </w:r>
      <w:r>
        <w:t>nly</w:t>
      </w:r>
    </w:p>
    <w:p w14:paraId="4EEE0522" w14:textId="77777777" w:rsidR="007F1122" w:rsidRDefault="007F1122" w:rsidP="007F1122">
      <w:pPr>
        <w:pStyle w:val="ListParagraph"/>
        <w:numPr>
          <w:ilvl w:val="0"/>
          <w:numId w:val="30"/>
        </w:numPr>
      </w:pPr>
      <w:r>
        <w:t xml:space="preserve">One shipping method should be set for all </w:t>
      </w:r>
      <w:r w:rsidR="005A413F" w:rsidRPr="002B4211">
        <w:rPr>
          <w:rFonts w:cstheme="minorHAnsi"/>
          <w:b/>
        </w:rPr>
        <w:t>Oink</w:t>
      </w:r>
      <w:r w:rsidR="002C760B">
        <w:t xml:space="preserve"> orders</w:t>
      </w:r>
    </w:p>
    <w:p w14:paraId="1C47BFBF" w14:textId="77777777" w:rsidR="008E1354" w:rsidRDefault="008E1354" w:rsidP="007F1122">
      <w:pPr>
        <w:pStyle w:val="ListParagraph"/>
        <w:numPr>
          <w:ilvl w:val="0"/>
          <w:numId w:val="30"/>
        </w:numPr>
      </w:pPr>
      <w:r>
        <w:t>Gif</w:t>
      </w:r>
      <w:r w:rsidR="002C760B">
        <w:t>t Certificates are not supported</w:t>
      </w:r>
    </w:p>
    <w:p w14:paraId="0793C66D" w14:textId="77777777" w:rsidR="007F1122" w:rsidRDefault="007F1122" w:rsidP="007F1122">
      <w:pPr>
        <w:pStyle w:val="ListParagraph"/>
        <w:numPr>
          <w:ilvl w:val="0"/>
          <w:numId w:val="30"/>
        </w:numPr>
      </w:pPr>
      <w:r>
        <w:t xml:space="preserve">Front-end integration was developed for </w:t>
      </w:r>
      <w:proofErr w:type="spellStart"/>
      <w:r>
        <w:t>SiteGenesis</w:t>
      </w:r>
      <w:proofErr w:type="spellEnd"/>
      <w:r>
        <w:t xml:space="preserve"> v12.5+. Solutions based on previous versions could require additional actions for integration.</w:t>
      </w:r>
    </w:p>
    <w:p w14:paraId="4B2FF460" w14:textId="77777777" w:rsidR="00B71BC1" w:rsidRPr="003E7E5E" w:rsidRDefault="00B71BC1" w:rsidP="007F1122">
      <w:pPr>
        <w:pStyle w:val="ListParagraph"/>
        <w:numPr>
          <w:ilvl w:val="0"/>
          <w:numId w:val="30"/>
        </w:numPr>
      </w:pPr>
      <w:r>
        <w:t xml:space="preserve">For Child checkout in manual mode (parent approval required) </w:t>
      </w:r>
      <w:r w:rsidRPr="00924FB3">
        <w:rPr>
          <w:rFonts w:cstheme="minorHAnsi"/>
          <w:color w:val="333333"/>
        </w:rPr>
        <w:t xml:space="preserve">in the event that the parent rejects the order in the </w:t>
      </w:r>
      <w:r w:rsidR="005A413F" w:rsidRPr="002B4211">
        <w:rPr>
          <w:rFonts w:cstheme="minorHAnsi"/>
          <w:b/>
        </w:rPr>
        <w:t>Oink</w:t>
      </w:r>
      <w:r w:rsidRPr="00924FB3">
        <w:rPr>
          <w:rFonts w:cstheme="minorHAnsi"/>
          <w:color w:val="333333"/>
        </w:rPr>
        <w:t xml:space="preserve"> interface the total amount of these orders will be added to the merchant's GMV total and result in charges with </w:t>
      </w:r>
      <w:proofErr w:type="spellStart"/>
      <w:r w:rsidRPr="00924FB3">
        <w:rPr>
          <w:rFonts w:cstheme="minorHAnsi"/>
          <w:color w:val="333333"/>
        </w:rPr>
        <w:t>Demandware</w:t>
      </w:r>
      <w:proofErr w:type="spellEnd"/>
    </w:p>
    <w:p w14:paraId="09BEEA3C" w14:textId="77777777" w:rsidR="00F638C7" w:rsidRDefault="003E7E5E" w:rsidP="00F638C7">
      <w:pPr>
        <w:pStyle w:val="Heading2"/>
      </w:pPr>
      <w:bookmarkStart w:id="12" w:name="_Toc389461722"/>
      <w:bookmarkStart w:id="13" w:name="_Toc78862413"/>
      <w:bookmarkStart w:id="14" w:name="_Toc245264334"/>
      <w:bookmarkStart w:id="15" w:name="_Toc279703420"/>
      <w:bookmarkStart w:id="16" w:name="_Toc279703513"/>
      <w:bookmarkEnd w:id="5"/>
      <w:r>
        <w:t>Compatibility</w:t>
      </w:r>
      <w:bookmarkEnd w:id="12"/>
    </w:p>
    <w:p w14:paraId="7C2CADB9" w14:textId="77777777" w:rsidR="006B0946" w:rsidRDefault="006B0946" w:rsidP="006B0946"/>
    <w:bookmarkEnd w:id="13"/>
    <w:bookmarkEnd w:id="14"/>
    <w:bookmarkEnd w:id="15"/>
    <w:bookmarkEnd w:id="16"/>
    <w:p w14:paraId="59119FAC" w14:textId="77777777" w:rsidR="00852FD7" w:rsidRPr="00F10C2D" w:rsidRDefault="007F1122" w:rsidP="007F1122">
      <w:r>
        <w:t xml:space="preserve">Front-end is compatible with </w:t>
      </w:r>
      <w:proofErr w:type="spellStart"/>
      <w:r>
        <w:t>SiteGenesis</w:t>
      </w:r>
      <w:proofErr w:type="spellEnd"/>
      <w:r>
        <w:t xml:space="preserve"> 12.5. Back-end is compatible with API 2.10.6.</w:t>
      </w:r>
    </w:p>
    <w:p w14:paraId="142760EE" w14:textId="77777777" w:rsidR="0001177F" w:rsidRPr="0001177F" w:rsidRDefault="003E7E5E" w:rsidP="00F11A41">
      <w:pPr>
        <w:pStyle w:val="Heading2"/>
      </w:pPr>
      <w:bookmarkStart w:id="17" w:name="_Toc389461723"/>
      <w:bookmarkStart w:id="18" w:name="_Toc78862414"/>
      <w:r>
        <w:t>Privacy, Payment</w:t>
      </w:r>
      <w:bookmarkEnd w:id="17"/>
    </w:p>
    <w:p w14:paraId="45BE3CF6" w14:textId="77777777" w:rsidR="00F11A41" w:rsidRDefault="00F11A41" w:rsidP="00E95CCD">
      <w:pPr>
        <w:pStyle w:val="Standard1"/>
      </w:pPr>
    </w:p>
    <w:p w14:paraId="2E35938B" w14:textId="77777777" w:rsidR="008548B5" w:rsidRDefault="008D289C" w:rsidP="003E7E5E">
      <w:pPr>
        <w:pStyle w:val="dmcFlietext"/>
        <w:ind w:left="1080"/>
        <w:rPr>
          <w:rStyle w:val="SubtleEmphasis"/>
          <w:rFonts w:ascii="Trebuchet MS" w:hAnsi="Trebuchet MS"/>
          <w:color w:val="808080" w:themeColor="background1" w:themeShade="80"/>
          <w:sz w:val="18"/>
          <w:szCs w:val="18"/>
        </w:rPr>
      </w:pPr>
      <w:proofErr w:type="spellStart"/>
      <w:r>
        <w:rPr>
          <w:rStyle w:val="SubtleEmphasis"/>
          <w:rFonts w:ascii="Trebuchet MS" w:hAnsi="Trebuchet MS"/>
          <w:color w:val="808080" w:themeColor="background1" w:themeShade="80"/>
          <w:sz w:val="18"/>
          <w:szCs w:val="18"/>
        </w:rPr>
        <w:t>Demandware</w:t>
      </w:r>
      <w:proofErr w:type="spellEnd"/>
      <w:r>
        <w:rPr>
          <w:rStyle w:val="SubtleEmphasis"/>
          <w:rFonts w:ascii="Trebuchet MS" w:hAnsi="Trebuchet MS"/>
          <w:color w:val="808080" w:themeColor="background1" w:themeShade="80"/>
          <w:sz w:val="18"/>
          <w:szCs w:val="18"/>
        </w:rPr>
        <w:t xml:space="preserve"> has no access to the </w:t>
      </w:r>
      <w:r w:rsidR="00D6009C">
        <w:rPr>
          <w:rStyle w:val="SubtleEmphasis"/>
          <w:rFonts w:ascii="Trebuchet MS" w:hAnsi="Trebuchet MS"/>
          <w:color w:val="808080" w:themeColor="background1" w:themeShade="80"/>
          <w:sz w:val="18"/>
          <w:szCs w:val="18"/>
        </w:rPr>
        <w:t xml:space="preserve">user of the cartridge </w:t>
      </w:r>
      <w:r>
        <w:rPr>
          <w:rStyle w:val="SubtleEmphasis"/>
          <w:rFonts w:ascii="Trebuchet MS" w:hAnsi="Trebuchet MS"/>
          <w:color w:val="808080" w:themeColor="background1" w:themeShade="80"/>
          <w:sz w:val="18"/>
          <w:szCs w:val="18"/>
        </w:rPr>
        <w:t xml:space="preserve">credit card data </w:t>
      </w:r>
      <w:r w:rsidR="00D6009C">
        <w:rPr>
          <w:rStyle w:val="SubtleEmphasis"/>
          <w:rFonts w:ascii="Trebuchet MS" w:hAnsi="Trebuchet MS"/>
          <w:color w:val="808080" w:themeColor="background1" w:themeShade="80"/>
          <w:sz w:val="18"/>
          <w:szCs w:val="18"/>
        </w:rPr>
        <w:t>(PCI Level 1 complia</w:t>
      </w:r>
      <w:r>
        <w:rPr>
          <w:rStyle w:val="SubtleEmphasis"/>
          <w:rFonts w:ascii="Trebuchet MS" w:hAnsi="Trebuchet MS"/>
          <w:color w:val="808080" w:themeColor="background1" w:themeShade="80"/>
          <w:sz w:val="18"/>
          <w:szCs w:val="18"/>
        </w:rPr>
        <w:t>nt) or a child’s full name and address</w:t>
      </w:r>
      <w:r w:rsidR="00D6009C">
        <w:rPr>
          <w:rStyle w:val="SubtleEmphasis"/>
          <w:rFonts w:ascii="Trebuchet MS" w:hAnsi="Trebuchet MS"/>
          <w:color w:val="808080" w:themeColor="background1" w:themeShade="80"/>
          <w:sz w:val="18"/>
          <w:szCs w:val="18"/>
        </w:rPr>
        <w:t xml:space="preserve"> (COPPA complia</w:t>
      </w:r>
      <w:r>
        <w:rPr>
          <w:rStyle w:val="SubtleEmphasis"/>
          <w:rFonts w:ascii="Trebuchet MS" w:hAnsi="Trebuchet MS"/>
          <w:color w:val="808080" w:themeColor="background1" w:themeShade="80"/>
          <w:sz w:val="18"/>
          <w:szCs w:val="18"/>
        </w:rPr>
        <w:t xml:space="preserve">nt). Credit card data is </w:t>
      </w:r>
      <w:r w:rsidR="005A413F">
        <w:rPr>
          <w:rStyle w:val="SubtleEmphasis"/>
          <w:rFonts w:ascii="Trebuchet MS" w:hAnsi="Trebuchet MS"/>
          <w:color w:val="808080" w:themeColor="background1" w:themeShade="80"/>
          <w:sz w:val="18"/>
          <w:szCs w:val="18"/>
        </w:rPr>
        <w:t xml:space="preserve">stored within the Oink </w:t>
      </w:r>
      <w:r>
        <w:rPr>
          <w:rStyle w:val="SubtleEmphasis"/>
          <w:rFonts w:ascii="Trebuchet MS" w:hAnsi="Trebuchet MS"/>
          <w:color w:val="808080" w:themeColor="background1" w:themeShade="80"/>
          <w:sz w:val="18"/>
          <w:szCs w:val="18"/>
        </w:rPr>
        <w:t>application.</w:t>
      </w:r>
    </w:p>
    <w:p w14:paraId="5869FDBB" w14:textId="77777777" w:rsidR="008D289C" w:rsidRDefault="008D289C" w:rsidP="003E7E5E">
      <w:pPr>
        <w:pStyle w:val="dmcFlietext"/>
        <w:ind w:left="1080"/>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lastRenderedPageBreak/>
        <w:t xml:space="preserve">For </w:t>
      </w:r>
      <w:r w:rsidR="000E7BB1">
        <w:rPr>
          <w:rStyle w:val="SubtleEmphasis"/>
          <w:rFonts w:ascii="Trebuchet MS" w:hAnsi="Trebuchet MS"/>
          <w:color w:val="808080" w:themeColor="background1" w:themeShade="80"/>
          <w:sz w:val="18"/>
          <w:szCs w:val="18"/>
        </w:rPr>
        <w:t>terms</w:t>
      </w:r>
      <w:r>
        <w:rPr>
          <w:rStyle w:val="SubtleEmphasis"/>
          <w:rFonts w:ascii="Trebuchet MS" w:hAnsi="Trebuchet MS"/>
          <w:color w:val="808080" w:themeColor="background1" w:themeShade="80"/>
          <w:sz w:val="18"/>
          <w:szCs w:val="18"/>
        </w:rPr>
        <w:t xml:space="preserve">, please visit: </w:t>
      </w:r>
      <w:hyperlink r:id="rId13" w:history="1">
        <w:r w:rsidR="005A413F">
          <w:rPr>
            <w:rStyle w:val="Hyperlink"/>
          </w:rPr>
          <w:t>http://www.oink.com/virtual-piggy-terms-service</w:t>
        </w:r>
      </w:hyperlink>
    </w:p>
    <w:p w14:paraId="7537DEA6" w14:textId="77777777" w:rsidR="00D92B9B" w:rsidRPr="0009022F" w:rsidRDefault="000E7BB1" w:rsidP="0009022F">
      <w:pPr>
        <w:pStyle w:val="dmcFlietext"/>
        <w:ind w:left="1080"/>
        <w:rPr>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 xml:space="preserve">For privacy policy, please visit: </w:t>
      </w:r>
      <w:bookmarkStart w:id="19" w:name="_Toc245264342"/>
      <w:bookmarkStart w:id="20" w:name="_Toc279703429"/>
      <w:bookmarkStart w:id="21" w:name="_Toc279703522"/>
      <w:r w:rsidR="005A413F">
        <w:fldChar w:fldCharType="begin"/>
      </w:r>
      <w:r w:rsidR="005A413F">
        <w:instrText xml:space="preserve"> HYPERLINK "http://www.oink.com/virtual-piggy-privacy-policy" </w:instrText>
      </w:r>
      <w:r w:rsidR="005A413F">
        <w:fldChar w:fldCharType="separate"/>
      </w:r>
      <w:r w:rsidR="005A413F">
        <w:rPr>
          <w:rStyle w:val="Hyperlink"/>
        </w:rPr>
        <w:t>http://www.oink.com/virtual-piggy-privacy-policy</w:t>
      </w:r>
      <w:r w:rsidR="005A413F">
        <w:fldChar w:fldCharType="end"/>
      </w:r>
    </w:p>
    <w:p w14:paraId="7B657FD6" w14:textId="77777777" w:rsidR="00276903" w:rsidRDefault="00D92B9B" w:rsidP="00340C3B">
      <w:pPr>
        <w:pStyle w:val="Heading1"/>
      </w:pPr>
      <w:bookmarkStart w:id="22" w:name="_Toc389461724"/>
      <w:bookmarkEnd w:id="19"/>
      <w:bookmarkEnd w:id="20"/>
      <w:bookmarkEnd w:id="21"/>
      <w:r>
        <w:t>Implementation Guide</w:t>
      </w:r>
      <w:bookmarkEnd w:id="22"/>
    </w:p>
    <w:p w14:paraId="7FE6268E" w14:textId="77777777" w:rsidR="00125094" w:rsidRPr="00125094" w:rsidRDefault="00125094" w:rsidP="00125094"/>
    <w:p w14:paraId="3B62127E" w14:textId="77777777" w:rsidR="00AB44D8" w:rsidRPr="00AB44D8" w:rsidRDefault="00686B3C" w:rsidP="00125094">
      <w:pPr>
        <w:pStyle w:val="Heading2"/>
      </w:pPr>
      <w:bookmarkStart w:id="23" w:name="_Toc389461725"/>
      <w:r>
        <w:t>Setup</w:t>
      </w:r>
      <w:bookmarkEnd w:id="23"/>
    </w:p>
    <w:p w14:paraId="3C6C3DD2" w14:textId="77777777" w:rsidR="00125094" w:rsidRDefault="00125094" w:rsidP="00E95CCD">
      <w:pPr>
        <w:pStyle w:val="Standard1"/>
      </w:pPr>
    </w:p>
    <w:p w14:paraId="1F8C7729" w14:textId="77777777" w:rsidR="000709D5" w:rsidRPr="00F10C2D" w:rsidRDefault="00F42CC8" w:rsidP="00985FA4">
      <w:r>
        <w:t xml:space="preserve">The </w:t>
      </w:r>
      <w:proofErr w:type="spellStart"/>
      <w:r>
        <w:t>int_virtualpiggy</w:t>
      </w:r>
      <w:proofErr w:type="spellEnd"/>
      <w:r>
        <w:t xml:space="preserve"> cartridge </w:t>
      </w:r>
      <w:r w:rsidR="00D6032E">
        <w:t xml:space="preserve">is </w:t>
      </w:r>
      <w:r>
        <w:t>required for the integration.</w:t>
      </w:r>
    </w:p>
    <w:p w14:paraId="6AC41983" w14:textId="77777777" w:rsidR="000709D5" w:rsidRPr="000709D5" w:rsidRDefault="00242885" w:rsidP="00A153B9">
      <w:pPr>
        <w:pStyle w:val="Heading2"/>
      </w:pPr>
      <w:bookmarkStart w:id="24" w:name="_Toc389461726"/>
      <w:r>
        <w:t>Configuration</w:t>
      </w:r>
      <w:bookmarkEnd w:id="24"/>
    </w:p>
    <w:p w14:paraId="0013AA95" w14:textId="77777777" w:rsidR="00A153B9" w:rsidRDefault="00A153B9" w:rsidP="00A153B9">
      <w:pPr>
        <w:pStyle w:val="Standard1"/>
        <w:ind w:left="1080"/>
      </w:pPr>
    </w:p>
    <w:p w14:paraId="0D83D080" w14:textId="77777777" w:rsidR="00F42CC8" w:rsidRDefault="00F42CC8" w:rsidP="00985FA4">
      <w:r>
        <w:t>The integration</w:t>
      </w:r>
      <w:r w:rsidR="00A92519">
        <w:t xml:space="preserve"> of </w:t>
      </w:r>
      <w:r w:rsidR="00A92519" w:rsidRPr="00A92519">
        <w:rPr>
          <w:b/>
        </w:rPr>
        <w:t>Oink</w:t>
      </w:r>
      <w:r>
        <w:t xml:space="preserve"> requires </w:t>
      </w:r>
      <w:r w:rsidR="008E1354" w:rsidRPr="00775C90">
        <w:rPr>
          <w:u w:val="single"/>
        </w:rPr>
        <w:t>5</w:t>
      </w:r>
      <w:r w:rsidRPr="00775C90">
        <w:rPr>
          <w:u w:val="single"/>
        </w:rPr>
        <w:t xml:space="preserve"> </w:t>
      </w:r>
      <w:r w:rsidR="00A92519" w:rsidRPr="00775C90">
        <w:rPr>
          <w:u w:val="single"/>
        </w:rPr>
        <w:t xml:space="preserve">Virtual Piggy </w:t>
      </w:r>
      <w:r w:rsidR="00D6032E" w:rsidRPr="00775C90">
        <w:rPr>
          <w:u w:val="single"/>
        </w:rPr>
        <w:t>configuration steps</w:t>
      </w:r>
      <w:r w:rsidR="00D6032E">
        <w:t>:</w:t>
      </w:r>
    </w:p>
    <w:p w14:paraId="14E28516" w14:textId="77777777" w:rsidR="00F42CC8" w:rsidRDefault="00F42CC8" w:rsidP="00985FA4">
      <w:pPr>
        <w:pStyle w:val="ListParagraph"/>
        <w:numPr>
          <w:ilvl w:val="0"/>
          <w:numId w:val="41"/>
        </w:numPr>
      </w:pPr>
      <w:r>
        <w:t xml:space="preserve">Create custom </w:t>
      </w:r>
      <w:r w:rsidR="002D50DA">
        <w:t xml:space="preserve">System Object </w:t>
      </w:r>
      <w:r>
        <w:t>definitions</w:t>
      </w:r>
    </w:p>
    <w:p w14:paraId="5118622B" w14:textId="77777777" w:rsidR="00AB0592" w:rsidRDefault="00AB0592" w:rsidP="00985FA4">
      <w:pPr>
        <w:pStyle w:val="ListParagraph"/>
        <w:numPr>
          <w:ilvl w:val="0"/>
          <w:numId w:val="41"/>
        </w:numPr>
      </w:pPr>
      <w:r>
        <w:t>Set Virtual Piggy</w:t>
      </w:r>
      <w:r w:rsidR="00D6032E">
        <w:t xml:space="preserve"> Site Preferences for each site</w:t>
      </w:r>
    </w:p>
    <w:p w14:paraId="2F7AF6B7" w14:textId="77777777" w:rsidR="00AB0592" w:rsidRDefault="00AB0592" w:rsidP="00985FA4">
      <w:pPr>
        <w:pStyle w:val="ListParagraph"/>
        <w:numPr>
          <w:ilvl w:val="0"/>
          <w:numId w:val="41"/>
        </w:numPr>
      </w:pPr>
      <w:r>
        <w:t xml:space="preserve">Create a Virtual Piggy payment method </w:t>
      </w:r>
      <w:r w:rsidR="00D6032E">
        <w:t>for each site</w:t>
      </w:r>
    </w:p>
    <w:p w14:paraId="1B578BBF" w14:textId="77777777" w:rsidR="00AB0592" w:rsidRDefault="00AB0592" w:rsidP="00985FA4">
      <w:pPr>
        <w:pStyle w:val="ListParagraph"/>
        <w:numPr>
          <w:ilvl w:val="0"/>
          <w:numId w:val="41"/>
        </w:numPr>
      </w:pPr>
      <w:r>
        <w:t>Provide Callback URLs for Virtual Piggy</w:t>
      </w:r>
    </w:p>
    <w:p w14:paraId="0898D9E2" w14:textId="77777777" w:rsidR="008E1354" w:rsidRDefault="00D6032E" w:rsidP="00985FA4">
      <w:pPr>
        <w:pStyle w:val="ListParagraph"/>
        <w:numPr>
          <w:ilvl w:val="0"/>
          <w:numId w:val="41"/>
        </w:numPr>
      </w:pPr>
      <w:r>
        <w:t>Assign the cartridge to a site</w:t>
      </w:r>
    </w:p>
    <w:p w14:paraId="6AEB6F1E" w14:textId="77777777" w:rsidR="002D50DA" w:rsidRDefault="000754E1" w:rsidP="00985FA4">
      <w:r>
        <w:t>IMPORTANT:</w:t>
      </w:r>
      <w:r w:rsidR="002D50DA">
        <w:t xml:space="preserve"> steps 1 and 3 could be performed </w:t>
      </w:r>
      <w:r>
        <w:t xml:space="preserve">at the same time and automatically </w:t>
      </w:r>
      <w:r w:rsidR="002D50DA">
        <w:t xml:space="preserve">using </w:t>
      </w:r>
      <w:r>
        <w:t xml:space="preserve">the </w:t>
      </w:r>
      <w:r w:rsidR="002D50DA">
        <w:t>“</w:t>
      </w:r>
      <w:r>
        <w:t>S</w:t>
      </w:r>
      <w:r w:rsidR="002D50DA">
        <w:t xml:space="preserve">ite </w:t>
      </w:r>
      <w:r>
        <w:t>I</w:t>
      </w:r>
      <w:r w:rsidR="002D50DA">
        <w:t xml:space="preserve">mport” feature. Detailed </w:t>
      </w:r>
      <w:r>
        <w:t xml:space="preserve">site import </w:t>
      </w:r>
      <w:r w:rsidR="002D50DA">
        <w:t xml:space="preserve">instructions are </w:t>
      </w:r>
      <w:r>
        <w:t xml:space="preserve">provided at </w:t>
      </w:r>
      <w:r w:rsidR="002D50DA">
        <w:t>the end of this section</w:t>
      </w:r>
      <w:bookmarkStart w:id="25" w:name="_GoBack"/>
      <w:bookmarkEnd w:id="25"/>
      <w:r w:rsidR="002D50DA">
        <w:t>.</w:t>
      </w:r>
    </w:p>
    <w:p w14:paraId="24C537DA" w14:textId="77777777" w:rsidR="00DA03B5" w:rsidRPr="00DA03B5" w:rsidRDefault="00DA03B5" w:rsidP="00DA03B5">
      <w:pPr>
        <w:rPr>
          <w:b/>
        </w:rPr>
      </w:pPr>
      <w:r w:rsidRPr="00DA03B5">
        <w:rPr>
          <w:b/>
        </w:rPr>
        <w:t>Import VP's System Objects</w:t>
      </w:r>
    </w:p>
    <w:p w14:paraId="3A4AB32A" w14:textId="77777777" w:rsidR="00DA03B5" w:rsidRPr="00DA03B5" w:rsidRDefault="00DA03B5" w:rsidP="00401D77">
      <w:pPr>
        <w:spacing w:after="120"/>
        <w:rPr>
          <w:b/>
        </w:rPr>
      </w:pPr>
      <w:r w:rsidRPr="00401D77">
        <w:t>Select your</w:t>
      </w:r>
      <w:r w:rsidRPr="00DA03B5">
        <w:rPr>
          <w:b/>
        </w:rPr>
        <w:t xml:space="preserve"> Site -&gt; Site Development -&gt; Import &amp; Export</w:t>
      </w:r>
    </w:p>
    <w:p w14:paraId="5EC814F1" w14:textId="12F14420" w:rsidR="00DA03B5" w:rsidRPr="00401D77" w:rsidRDefault="00DA03B5" w:rsidP="00401D77">
      <w:pPr>
        <w:spacing w:after="120"/>
      </w:pPr>
      <w:r w:rsidRPr="00401D77">
        <w:t>Under</w:t>
      </w:r>
      <w:r w:rsidRPr="00DA03B5">
        <w:rPr>
          <w:b/>
        </w:rPr>
        <w:t xml:space="preserve"> Import &amp; Export Files </w:t>
      </w:r>
      <w:r w:rsidRPr="00401D77">
        <w:t>select</w:t>
      </w:r>
      <w:r w:rsidRPr="00DA03B5">
        <w:rPr>
          <w:b/>
        </w:rPr>
        <w:t xml:space="preserve"> Upload </w:t>
      </w:r>
      <w:r w:rsidRPr="00401D77">
        <w:t>and upload</w:t>
      </w:r>
      <w:r w:rsidRPr="00DA03B5">
        <w:rPr>
          <w:b/>
        </w:rPr>
        <w:t xml:space="preserve"> </w:t>
      </w:r>
      <w:r w:rsidR="00964273" w:rsidRPr="00964273">
        <w:rPr>
          <w:b/>
        </w:rPr>
        <w:t>system-objecttype-extensions</w:t>
      </w:r>
      <w:r w:rsidRPr="00DA03B5">
        <w:rPr>
          <w:b/>
        </w:rPr>
        <w:t>.xml</w:t>
      </w:r>
      <w:r w:rsidR="009D58D0">
        <w:rPr>
          <w:b/>
        </w:rPr>
        <w:t xml:space="preserve"> </w:t>
      </w:r>
      <w:r w:rsidR="009D58D0" w:rsidRPr="00401D77">
        <w:t>(found in the</w:t>
      </w:r>
      <w:r w:rsidR="009D58D0">
        <w:rPr>
          <w:b/>
        </w:rPr>
        <w:t xml:space="preserve"> </w:t>
      </w:r>
      <w:r w:rsidR="00964273" w:rsidRPr="00964273">
        <w:rPr>
          <w:b/>
        </w:rPr>
        <w:t>metadata\site-import\meta</w:t>
      </w:r>
      <w:r w:rsidR="009D58D0">
        <w:rPr>
          <w:b/>
        </w:rPr>
        <w:t xml:space="preserve"> </w:t>
      </w:r>
      <w:r w:rsidR="009D58D0" w:rsidRPr="00401D77">
        <w:t>folder)</w:t>
      </w:r>
    </w:p>
    <w:p w14:paraId="3CD854B7" w14:textId="77777777" w:rsidR="00DA03B5" w:rsidRPr="00DA03B5" w:rsidRDefault="00DA03B5" w:rsidP="00401D77">
      <w:pPr>
        <w:spacing w:after="120"/>
        <w:rPr>
          <w:b/>
        </w:rPr>
      </w:pPr>
      <w:r w:rsidRPr="00401D77">
        <w:t>Return to</w:t>
      </w:r>
      <w:r w:rsidRPr="00DA03B5">
        <w:rPr>
          <w:b/>
        </w:rPr>
        <w:t xml:space="preserve"> Site Development -&gt; Import &amp; Export</w:t>
      </w:r>
    </w:p>
    <w:p w14:paraId="5236D149" w14:textId="77777777" w:rsidR="00DA03B5" w:rsidRPr="00DA03B5" w:rsidRDefault="00DA03B5" w:rsidP="00401D77">
      <w:pPr>
        <w:spacing w:after="120"/>
        <w:rPr>
          <w:b/>
        </w:rPr>
      </w:pPr>
      <w:r w:rsidRPr="00401D77">
        <w:t>Under</w:t>
      </w:r>
      <w:r w:rsidRPr="00DA03B5">
        <w:rPr>
          <w:b/>
        </w:rPr>
        <w:t xml:space="preserve"> Meta Data, </w:t>
      </w:r>
      <w:r w:rsidRPr="00401D77">
        <w:t>select</w:t>
      </w:r>
      <w:r w:rsidRPr="00DA03B5">
        <w:rPr>
          <w:b/>
        </w:rPr>
        <w:t xml:space="preserve"> Import.</w:t>
      </w:r>
    </w:p>
    <w:p w14:paraId="1C07D170" w14:textId="77777777" w:rsidR="00DA03B5" w:rsidRPr="00DA03B5" w:rsidRDefault="00DA03B5" w:rsidP="00401D77">
      <w:pPr>
        <w:spacing w:after="120"/>
        <w:rPr>
          <w:b/>
        </w:rPr>
      </w:pPr>
      <w:r w:rsidRPr="00401D77">
        <w:t>Select</w:t>
      </w:r>
      <w:r w:rsidRPr="00DA03B5">
        <w:rPr>
          <w:b/>
        </w:rPr>
        <w:t xml:space="preserve"> </w:t>
      </w:r>
      <w:proofErr w:type="spellStart"/>
      <w:r w:rsidRPr="00DA03B5">
        <w:rPr>
          <w:b/>
        </w:rPr>
        <w:t>VPObjects</w:t>
      </w:r>
      <w:proofErr w:type="spellEnd"/>
      <w:r w:rsidRPr="00DA03B5">
        <w:rPr>
          <w:b/>
        </w:rPr>
        <w:t xml:space="preserve"> </w:t>
      </w:r>
      <w:r w:rsidRPr="00401D77">
        <w:t>from the file list and click</w:t>
      </w:r>
      <w:r w:rsidRPr="00DA03B5">
        <w:rPr>
          <w:b/>
        </w:rPr>
        <w:t xml:space="preserve"> </w:t>
      </w:r>
      <w:proofErr w:type="gramStart"/>
      <w:r w:rsidRPr="00DA03B5">
        <w:rPr>
          <w:b/>
        </w:rPr>
        <w:t>Next</w:t>
      </w:r>
      <w:proofErr w:type="gramEnd"/>
    </w:p>
    <w:p w14:paraId="72FA6916" w14:textId="77777777" w:rsidR="00DA03B5" w:rsidRPr="00DA03B5" w:rsidRDefault="00DA03B5" w:rsidP="00401D77">
      <w:pPr>
        <w:spacing w:after="120"/>
        <w:rPr>
          <w:b/>
        </w:rPr>
      </w:pPr>
      <w:r w:rsidRPr="00401D77">
        <w:t>Wait for the</w:t>
      </w:r>
      <w:r w:rsidRPr="00DA03B5">
        <w:rPr>
          <w:b/>
        </w:rPr>
        <w:t xml:space="preserve"> Step 2 - Import File Validation </w:t>
      </w:r>
      <w:r w:rsidRPr="00401D77">
        <w:t xml:space="preserve">page to finish.  It </w:t>
      </w:r>
      <w:proofErr w:type="gramStart"/>
      <w:r w:rsidRPr="00401D77">
        <w:t>will</w:t>
      </w:r>
      <w:proofErr w:type="gramEnd"/>
      <w:r w:rsidRPr="00401D77">
        <w:t xml:space="preserve"> </w:t>
      </w:r>
      <w:proofErr w:type="spellStart"/>
      <w:r w:rsidRPr="00401D77">
        <w:t>reddirect</w:t>
      </w:r>
      <w:proofErr w:type="spellEnd"/>
      <w:r w:rsidRPr="00401D77">
        <w:t xml:space="preserve"> to</w:t>
      </w:r>
      <w:r w:rsidRPr="00DA03B5">
        <w:rPr>
          <w:b/>
        </w:rPr>
        <w:t xml:space="preserve"> Step 3 - Import.</w:t>
      </w:r>
    </w:p>
    <w:p w14:paraId="0B9E6210" w14:textId="77777777" w:rsidR="00DA03B5" w:rsidRPr="00DA03B5" w:rsidRDefault="00DA03B5" w:rsidP="00401D77">
      <w:pPr>
        <w:spacing w:after="120"/>
        <w:rPr>
          <w:b/>
        </w:rPr>
      </w:pPr>
      <w:r w:rsidRPr="00401D77">
        <w:t>Make sure that the</w:t>
      </w:r>
      <w:r w:rsidRPr="00DA03B5">
        <w:rPr>
          <w:b/>
        </w:rPr>
        <w:t xml:space="preserve"> Import Option </w:t>
      </w:r>
      <w:proofErr w:type="gramStart"/>
      <w:r w:rsidRPr="00401D77">
        <w:t>of</w:t>
      </w:r>
      <w:r w:rsidRPr="00DA03B5">
        <w:rPr>
          <w:b/>
        </w:rPr>
        <w:t xml:space="preserve">  "</w:t>
      </w:r>
      <w:proofErr w:type="gramEnd"/>
      <w:r w:rsidRPr="00DA03B5">
        <w:rPr>
          <w:b/>
        </w:rPr>
        <w:t xml:space="preserve">Delete existing attribute definitions..." </w:t>
      </w:r>
      <w:r w:rsidRPr="00401D77">
        <w:t>is NOT checked.</w:t>
      </w:r>
    </w:p>
    <w:p w14:paraId="5624B709" w14:textId="77777777" w:rsidR="00DA03B5" w:rsidRPr="00DA03B5" w:rsidRDefault="00DA03B5" w:rsidP="00401D77">
      <w:pPr>
        <w:spacing w:after="120"/>
        <w:rPr>
          <w:b/>
        </w:rPr>
      </w:pPr>
      <w:r w:rsidRPr="00401D77">
        <w:t>Click</w:t>
      </w:r>
      <w:r w:rsidRPr="00DA03B5">
        <w:rPr>
          <w:b/>
        </w:rPr>
        <w:t xml:space="preserve"> Import </w:t>
      </w:r>
      <w:r w:rsidRPr="00401D77">
        <w:t>and wait for the import to return</w:t>
      </w:r>
      <w:r w:rsidRPr="00DA03B5">
        <w:rPr>
          <w:b/>
        </w:rPr>
        <w:t xml:space="preserve"> Successful.</w:t>
      </w:r>
    </w:p>
    <w:p w14:paraId="1B2A829D" w14:textId="164FF87E" w:rsidR="002D50DA" w:rsidRDefault="000A1C52" w:rsidP="000A1C52">
      <w:r w:rsidRPr="00401D77">
        <w:t xml:space="preserve">The following </w:t>
      </w:r>
      <w:r w:rsidR="00DA03B5" w:rsidRPr="00DA03B5">
        <w:rPr>
          <w:b/>
        </w:rPr>
        <w:t xml:space="preserve">System Objects </w:t>
      </w:r>
      <w:r w:rsidR="00DA03B5" w:rsidRPr="00401D77">
        <w:t>should now be populated in</w:t>
      </w:r>
      <w:r w:rsidR="00DA03B5" w:rsidRPr="00DA03B5">
        <w:rPr>
          <w:b/>
        </w:rPr>
        <w:t xml:space="preserve"> Order </w:t>
      </w:r>
      <w:r w:rsidR="00DA03B5" w:rsidRPr="00401D77">
        <w:t>and</w:t>
      </w:r>
      <w:r w:rsidR="00DA03B5" w:rsidRPr="00DA03B5">
        <w:rPr>
          <w:b/>
        </w:rPr>
        <w:t xml:space="preserve"> Site Preferences</w:t>
      </w:r>
    </w:p>
    <w:p w14:paraId="48E1939B" w14:textId="75493C10" w:rsidR="004F5AB3" w:rsidRDefault="004F5AB3" w:rsidP="00F42CC8">
      <w:pPr>
        <w:pStyle w:val="Standard1"/>
        <w:ind w:left="1080"/>
      </w:pPr>
      <w:r>
        <w:rPr>
          <w:noProof/>
          <w:lang w:bidi="ar-SA"/>
        </w:rPr>
        <w:lastRenderedPageBreak/>
        <w:drawing>
          <wp:inline distT="0" distB="0" distL="0" distR="0" wp14:anchorId="783CF301" wp14:editId="15922A26">
            <wp:extent cx="3542210" cy="4095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P Order Status Definition.png"/>
                    <pic:cNvPicPr/>
                  </pic:nvPicPr>
                  <pic:blipFill>
                    <a:blip r:embed="rId14">
                      <a:extLst>
                        <a:ext uri="{28A0092B-C50C-407E-A947-70E740481C1C}">
                          <a14:useLocalDpi xmlns:a14="http://schemas.microsoft.com/office/drawing/2010/main" val="0"/>
                        </a:ext>
                      </a:extLst>
                    </a:blip>
                    <a:stretch>
                      <a:fillRect/>
                    </a:stretch>
                  </pic:blipFill>
                  <pic:spPr>
                    <a:xfrm>
                      <a:off x="0" y="0"/>
                      <a:ext cx="3542210" cy="4095750"/>
                    </a:xfrm>
                    <a:prstGeom prst="rect">
                      <a:avLst/>
                    </a:prstGeom>
                  </pic:spPr>
                </pic:pic>
              </a:graphicData>
            </a:graphic>
          </wp:inline>
        </w:drawing>
      </w:r>
    </w:p>
    <w:p w14:paraId="10E88198" w14:textId="77777777" w:rsidR="002D50DA" w:rsidRDefault="002D50DA" w:rsidP="002D50DA">
      <w:pPr>
        <w:pStyle w:val="Standard1"/>
        <w:numPr>
          <w:ilvl w:val="0"/>
          <w:numId w:val="32"/>
        </w:numPr>
      </w:pPr>
      <w:r>
        <w:t>Order</w:t>
      </w:r>
    </w:p>
    <w:p w14:paraId="42C0675B" w14:textId="77777777" w:rsidR="002D50DA" w:rsidRDefault="002D50DA" w:rsidP="002D50DA">
      <w:pPr>
        <w:pStyle w:val="Standard1"/>
        <w:numPr>
          <w:ilvl w:val="1"/>
          <w:numId w:val="32"/>
        </w:numPr>
      </w:pPr>
      <w:proofErr w:type="spellStart"/>
      <w:r>
        <w:t>vpOrderStatus</w:t>
      </w:r>
      <w:proofErr w:type="spellEnd"/>
    </w:p>
    <w:p w14:paraId="6A49DE4E" w14:textId="77777777" w:rsidR="002D50DA" w:rsidRDefault="002D50DA" w:rsidP="002D50DA">
      <w:pPr>
        <w:pStyle w:val="Standard1"/>
        <w:numPr>
          <w:ilvl w:val="2"/>
          <w:numId w:val="32"/>
        </w:numPr>
      </w:pPr>
      <w:r>
        <w:t xml:space="preserve">id: </w:t>
      </w:r>
      <w:proofErr w:type="spellStart"/>
      <w:r>
        <w:t>vpOrderStatus</w:t>
      </w:r>
      <w:proofErr w:type="spellEnd"/>
    </w:p>
    <w:p w14:paraId="2EE244C8" w14:textId="77777777" w:rsidR="002D50DA" w:rsidRDefault="002D50DA" w:rsidP="002D50DA">
      <w:pPr>
        <w:pStyle w:val="Standard1"/>
        <w:numPr>
          <w:ilvl w:val="2"/>
          <w:numId w:val="32"/>
        </w:numPr>
      </w:pPr>
      <w:r>
        <w:t>display name: Virtual Piggy Order Status</w:t>
      </w:r>
    </w:p>
    <w:p w14:paraId="39757C75" w14:textId="77777777" w:rsidR="002D50DA" w:rsidRDefault="002D50DA" w:rsidP="002D50DA">
      <w:pPr>
        <w:pStyle w:val="Standard1"/>
        <w:numPr>
          <w:ilvl w:val="2"/>
          <w:numId w:val="32"/>
        </w:numPr>
      </w:pPr>
      <w:r>
        <w:t xml:space="preserve">type: </w:t>
      </w:r>
      <w:proofErr w:type="spellStart"/>
      <w:r>
        <w:t>Enum</w:t>
      </w:r>
      <w:proofErr w:type="spellEnd"/>
      <w:r>
        <w:t xml:space="preserve"> of Strings</w:t>
      </w:r>
    </w:p>
    <w:p w14:paraId="6B345923" w14:textId="77777777" w:rsidR="002D50DA" w:rsidRDefault="002D50DA" w:rsidP="002D50DA">
      <w:pPr>
        <w:pStyle w:val="Standard1"/>
        <w:numPr>
          <w:ilvl w:val="2"/>
          <w:numId w:val="32"/>
        </w:numPr>
      </w:pPr>
      <w:r>
        <w:t>mandatory: false</w:t>
      </w:r>
    </w:p>
    <w:p w14:paraId="524C7C3D" w14:textId="77777777" w:rsidR="002D50DA" w:rsidRDefault="002D50DA" w:rsidP="002D50DA">
      <w:pPr>
        <w:pStyle w:val="Standard1"/>
        <w:numPr>
          <w:ilvl w:val="2"/>
          <w:numId w:val="32"/>
        </w:numPr>
      </w:pPr>
      <w:r>
        <w:t>values:</w:t>
      </w:r>
    </w:p>
    <w:p w14:paraId="5B4718FC" w14:textId="77777777" w:rsidR="002D50DA" w:rsidRDefault="002D50DA" w:rsidP="002D50DA">
      <w:pPr>
        <w:pStyle w:val="Standard1"/>
        <w:numPr>
          <w:ilvl w:val="3"/>
          <w:numId w:val="32"/>
        </w:numPr>
      </w:pPr>
      <w:r>
        <w:t>value: NONE, display value: None</w:t>
      </w:r>
    </w:p>
    <w:p w14:paraId="519659CE" w14:textId="77777777" w:rsidR="002D50DA" w:rsidRDefault="002D50DA" w:rsidP="002D50DA">
      <w:pPr>
        <w:pStyle w:val="Standard1"/>
        <w:numPr>
          <w:ilvl w:val="3"/>
          <w:numId w:val="32"/>
        </w:numPr>
      </w:pPr>
      <w:r>
        <w:t>value: PENDING_APPROVAL, display value: Pending Approval</w:t>
      </w:r>
    </w:p>
    <w:p w14:paraId="10002102" w14:textId="77777777" w:rsidR="002D50DA" w:rsidRDefault="00565B90" w:rsidP="002D50DA">
      <w:pPr>
        <w:pStyle w:val="Standard1"/>
        <w:numPr>
          <w:ilvl w:val="3"/>
          <w:numId w:val="32"/>
        </w:numPr>
      </w:pPr>
      <w:r>
        <w:t>value: AUTHORIZED, display value: Authorized</w:t>
      </w:r>
    </w:p>
    <w:p w14:paraId="6FFF1627" w14:textId="77777777" w:rsidR="00565B90" w:rsidRDefault="00565B90" w:rsidP="002D50DA">
      <w:pPr>
        <w:pStyle w:val="Standard1"/>
        <w:numPr>
          <w:ilvl w:val="3"/>
          <w:numId w:val="32"/>
        </w:numPr>
      </w:pPr>
      <w:r>
        <w:t>value: CAPTURED, display value: Captured</w:t>
      </w:r>
    </w:p>
    <w:p w14:paraId="2801BA80" w14:textId="77777777" w:rsidR="00565B90" w:rsidRDefault="00565B90" w:rsidP="002D50DA">
      <w:pPr>
        <w:pStyle w:val="Standard1"/>
        <w:numPr>
          <w:ilvl w:val="3"/>
          <w:numId w:val="32"/>
        </w:numPr>
      </w:pPr>
      <w:r>
        <w:t>value: DECLINED, display value: Declined by a Parent</w:t>
      </w:r>
    </w:p>
    <w:p w14:paraId="655C7C5E" w14:textId="77777777" w:rsidR="00565B90" w:rsidRDefault="00565B90" w:rsidP="002D50DA">
      <w:pPr>
        <w:pStyle w:val="Standard1"/>
        <w:numPr>
          <w:ilvl w:val="3"/>
          <w:numId w:val="32"/>
        </w:numPr>
      </w:pPr>
      <w:r>
        <w:t>value: VOIDED, display value: Voided by a Merchant</w:t>
      </w:r>
    </w:p>
    <w:p w14:paraId="281C0102" w14:textId="77777777" w:rsidR="00565B90" w:rsidRDefault="00565B90" w:rsidP="002D50DA">
      <w:pPr>
        <w:pStyle w:val="Standard1"/>
        <w:numPr>
          <w:ilvl w:val="3"/>
          <w:numId w:val="32"/>
        </w:numPr>
      </w:pPr>
      <w:r>
        <w:t>value: EXPIRED, display value: wasn’t approved in term</w:t>
      </w:r>
    </w:p>
    <w:p w14:paraId="555F81EB" w14:textId="77777777" w:rsidR="00565B90" w:rsidRDefault="00565B90" w:rsidP="00565B90">
      <w:pPr>
        <w:pStyle w:val="Standard1"/>
        <w:numPr>
          <w:ilvl w:val="1"/>
          <w:numId w:val="32"/>
        </w:numPr>
      </w:pPr>
      <w:proofErr w:type="spellStart"/>
      <w:r>
        <w:t>vpTransactionId</w:t>
      </w:r>
      <w:proofErr w:type="spellEnd"/>
    </w:p>
    <w:p w14:paraId="4C07E631" w14:textId="77777777" w:rsidR="00565B90" w:rsidRDefault="00565B90" w:rsidP="00565B90">
      <w:pPr>
        <w:pStyle w:val="Standard1"/>
        <w:numPr>
          <w:ilvl w:val="2"/>
          <w:numId w:val="32"/>
        </w:numPr>
      </w:pPr>
      <w:r>
        <w:lastRenderedPageBreak/>
        <w:t xml:space="preserve">id: </w:t>
      </w:r>
      <w:proofErr w:type="spellStart"/>
      <w:r>
        <w:t>vpTransactionId</w:t>
      </w:r>
      <w:proofErr w:type="spellEnd"/>
    </w:p>
    <w:p w14:paraId="6616CD20" w14:textId="77777777" w:rsidR="00565B90" w:rsidRDefault="00565B90" w:rsidP="00565B90">
      <w:pPr>
        <w:pStyle w:val="Standard1"/>
        <w:numPr>
          <w:ilvl w:val="2"/>
          <w:numId w:val="32"/>
        </w:numPr>
      </w:pPr>
      <w:r>
        <w:t>display name: Virtual Piggy Transaction Id</w:t>
      </w:r>
    </w:p>
    <w:p w14:paraId="13C830F9" w14:textId="77777777" w:rsidR="00565B90" w:rsidRDefault="00565B90" w:rsidP="00565B90">
      <w:pPr>
        <w:pStyle w:val="Standard1"/>
        <w:numPr>
          <w:ilvl w:val="2"/>
          <w:numId w:val="32"/>
        </w:numPr>
      </w:pPr>
      <w:r>
        <w:t>type: String</w:t>
      </w:r>
    </w:p>
    <w:p w14:paraId="020B8CF7" w14:textId="77777777" w:rsidR="00565B90" w:rsidRDefault="00565B90" w:rsidP="00565B90">
      <w:pPr>
        <w:pStyle w:val="Standard1"/>
        <w:numPr>
          <w:ilvl w:val="2"/>
          <w:numId w:val="32"/>
        </w:numPr>
      </w:pPr>
      <w:r>
        <w:t>mandatory: false</w:t>
      </w:r>
    </w:p>
    <w:p w14:paraId="102B7E4E" w14:textId="77777777" w:rsidR="00565B90" w:rsidRDefault="00565B90" w:rsidP="00565B90">
      <w:pPr>
        <w:pStyle w:val="Standard1"/>
        <w:numPr>
          <w:ilvl w:val="0"/>
          <w:numId w:val="32"/>
        </w:numPr>
      </w:pPr>
      <w:r>
        <w:t>Site Preferences</w:t>
      </w:r>
    </w:p>
    <w:p w14:paraId="6F992E02" w14:textId="77777777" w:rsidR="00565B90" w:rsidRDefault="00565B90" w:rsidP="00565B90">
      <w:pPr>
        <w:pStyle w:val="Standard1"/>
        <w:numPr>
          <w:ilvl w:val="1"/>
          <w:numId w:val="32"/>
        </w:numPr>
      </w:pPr>
      <w:proofErr w:type="spellStart"/>
      <w:r>
        <w:t>vpApiKey</w:t>
      </w:r>
      <w:proofErr w:type="spellEnd"/>
    </w:p>
    <w:p w14:paraId="6286F1FE" w14:textId="77777777" w:rsidR="00565B90" w:rsidRDefault="00565B90" w:rsidP="00565B90">
      <w:pPr>
        <w:pStyle w:val="Standard1"/>
        <w:numPr>
          <w:ilvl w:val="2"/>
          <w:numId w:val="32"/>
        </w:numPr>
      </w:pPr>
      <w:r>
        <w:t xml:space="preserve">id: </w:t>
      </w:r>
      <w:proofErr w:type="spellStart"/>
      <w:r>
        <w:t>vpApiKey</w:t>
      </w:r>
      <w:proofErr w:type="spellEnd"/>
    </w:p>
    <w:p w14:paraId="6DFE936F" w14:textId="77777777" w:rsidR="00565B90" w:rsidRDefault="00565B90" w:rsidP="00565B90">
      <w:pPr>
        <w:pStyle w:val="Standard1"/>
        <w:numPr>
          <w:ilvl w:val="2"/>
          <w:numId w:val="32"/>
        </w:numPr>
      </w:pPr>
      <w:r>
        <w:t>display name: API Key</w:t>
      </w:r>
    </w:p>
    <w:p w14:paraId="5A6AF452" w14:textId="77777777" w:rsidR="00565B90" w:rsidRDefault="00565B90" w:rsidP="00565B90">
      <w:pPr>
        <w:pStyle w:val="Standard1"/>
        <w:numPr>
          <w:ilvl w:val="2"/>
          <w:numId w:val="32"/>
        </w:numPr>
      </w:pPr>
      <w:r>
        <w:t>type: String</w:t>
      </w:r>
    </w:p>
    <w:p w14:paraId="542BD650" w14:textId="77777777" w:rsidR="00565B90" w:rsidRDefault="00565B90" w:rsidP="00565B90">
      <w:pPr>
        <w:pStyle w:val="Standard1"/>
        <w:numPr>
          <w:ilvl w:val="2"/>
          <w:numId w:val="32"/>
        </w:numPr>
      </w:pPr>
      <w:r>
        <w:t>mandatory: false</w:t>
      </w:r>
    </w:p>
    <w:p w14:paraId="00BF7086" w14:textId="5017A34A" w:rsidR="009B177C" w:rsidRDefault="009B177C" w:rsidP="00565B90">
      <w:pPr>
        <w:pStyle w:val="Standard1"/>
        <w:numPr>
          <w:ilvl w:val="1"/>
          <w:numId w:val="32"/>
        </w:numPr>
      </w:pPr>
      <w:proofErr w:type="spellStart"/>
      <w:r>
        <w:t>vpApiTimeout</w:t>
      </w:r>
      <w:proofErr w:type="spellEnd"/>
    </w:p>
    <w:p w14:paraId="4B4C7B01" w14:textId="748E884C" w:rsidR="009B177C" w:rsidRDefault="009B177C" w:rsidP="00401D77">
      <w:pPr>
        <w:pStyle w:val="Standard1"/>
        <w:numPr>
          <w:ilvl w:val="2"/>
          <w:numId w:val="32"/>
        </w:numPr>
      </w:pPr>
      <w:r>
        <w:t xml:space="preserve">id: </w:t>
      </w:r>
      <w:proofErr w:type="spellStart"/>
      <w:r>
        <w:t>vpApiTimeout</w:t>
      </w:r>
      <w:proofErr w:type="spellEnd"/>
    </w:p>
    <w:p w14:paraId="35E02F97" w14:textId="465E6FA7" w:rsidR="009B177C" w:rsidRDefault="009B177C" w:rsidP="00401D77">
      <w:pPr>
        <w:pStyle w:val="Standard1"/>
        <w:numPr>
          <w:ilvl w:val="2"/>
          <w:numId w:val="32"/>
        </w:numPr>
      </w:pPr>
      <w:r>
        <w:t>display name: API Timeout (</w:t>
      </w:r>
      <w:proofErr w:type="spellStart"/>
      <w:r>
        <w:t>ms</w:t>
      </w:r>
      <w:proofErr w:type="spellEnd"/>
      <w:r>
        <w:t>)</w:t>
      </w:r>
    </w:p>
    <w:p w14:paraId="1B0FC0A6" w14:textId="6248DC3B" w:rsidR="009B177C" w:rsidRDefault="009B177C" w:rsidP="00401D77">
      <w:pPr>
        <w:pStyle w:val="Standard1"/>
        <w:numPr>
          <w:ilvl w:val="2"/>
          <w:numId w:val="32"/>
        </w:numPr>
      </w:pPr>
      <w:r>
        <w:t xml:space="preserve">type: </w:t>
      </w:r>
      <w:proofErr w:type="spellStart"/>
      <w:r>
        <w:t>int</w:t>
      </w:r>
      <w:proofErr w:type="spellEnd"/>
    </w:p>
    <w:p w14:paraId="2FEE4138" w14:textId="45C5223F" w:rsidR="009B177C" w:rsidRDefault="009B177C" w:rsidP="00401D77">
      <w:pPr>
        <w:pStyle w:val="Standard1"/>
        <w:numPr>
          <w:ilvl w:val="2"/>
          <w:numId w:val="32"/>
        </w:numPr>
      </w:pPr>
      <w:r>
        <w:t>mandatory: false</w:t>
      </w:r>
    </w:p>
    <w:p w14:paraId="2035A9F0" w14:textId="1EE91E30" w:rsidR="009B177C" w:rsidRDefault="009B177C" w:rsidP="00401D77">
      <w:pPr>
        <w:pStyle w:val="Standard1"/>
        <w:numPr>
          <w:ilvl w:val="2"/>
          <w:numId w:val="32"/>
        </w:numPr>
      </w:pPr>
      <w:r>
        <w:t>min value: 3000</w:t>
      </w:r>
    </w:p>
    <w:p w14:paraId="36BF9E5C" w14:textId="7037D626" w:rsidR="009B177C" w:rsidRDefault="009B177C" w:rsidP="00401D77">
      <w:pPr>
        <w:pStyle w:val="Standard1"/>
        <w:numPr>
          <w:ilvl w:val="2"/>
          <w:numId w:val="32"/>
        </w:numPr>
      </w:pPr>
      <w:r>
        <w:t>default value: 30000</w:t>
      </w:r>
    </w:p>
    <w:p w14:paraId="30C9A3D0" w14:textId="77777777" w:rsidR="00565B90" w:rsidRDefault="00565B90" w:rsidP="00565B90">
      <w:pPr>
        <w:pStyle w:val="Standard1"/>
        <w:numPr>
          <w:ilvl w:val="1"/>
          <w:numId w:val="32"/>
        </w:numPr>
      </w:pPr>
      <w:proofErr w:type="spellStart"/>
      <w:r>
        <w:t>vpCurrencyId</w:t>
      </w:r>
      <w:proofErr w:type="spellEnd"/>
    </w:p>
    <w:p w14:paraId="429E39DB" w14:textId="77777777" w:rsidR="00565B90" w:rsidRDefault="00565B90" w:rsidP="00565B90">
      <w:pPr>
        <w:pStyle w:val="Standard1"/>
        <w:numPr>
          <w:ilvl w:val="2"/>
          <w:numId w:val="32"/>
        </w:numPr>
      </w:pPr>
      <w:r>
        <w:t xml:space="preserve">id: </w:t>
      </w:r>
      <w:proofErr w:type="spellStart"/>
      <w:r>
        <w:t>vpCurrencyId</w:t>
      </w:r>
      <w:proofErr w:type="spellEnd"/>
    </w:p>
    <w:p w14:paraId="4B1E517D" w14:textId="77777777" w:rsidR="00565B90" w:rsidRDefault="00565B90" w:rsidP="00565B90">
      <w:pPr>
        <w:pStyle w:val="Standard1"/>
        <w:numPr>
          <w:ilvl w:val="2"/>
          <w:numId w:val="32"/>
        </w:numPr>
      </w:pPr>
      <w:r>
        <w:t>display name: Site Currency</w:t>
      </w:r>
    </w:p>
    <w:p w14:paraId="6528F476" w14:textId="1D0EDAFB" w:rsidR="00565B90" w:rsidRDefault="00B25A5B" w:rsidP="00565B90">
      <w:pPr>
        <w:pStyle w:val="Standard1"/>
        <w:numPr>
          <w:ilvl w:val="2"/>
          <w:numId w:val="32"/>
        </w:numPr>
      </w:pPr>
      <w:proofErr w:type="gramStart"/>
      <w:r>
        <w:t>description</w:t>
      </w:r>
      <w:proofErr w:type="gramEnd"/>
      <w:r w:rsidR="00565B90">
        <w:t>: Optional. Please consult your Virtual Piggy contact whether you should put here anything.</w:t>
      </w:r>
    </w:p>
    <w:p w14:paraId="6F373AB7" w14:textId="77777777" w:rsidR="00565B90" w:rsidRDefault="00565B90" w:rsidP="00565B90">
      <w:pPr>
        <w:pStyle w:val="Standard1"/>
        <w:numPr>
          <w:ilvl w:val="2"/>
          <w:numId w:val="32"/>
        </w:numPr>
      </w:pPr>
      <w:r>
        <w:t>type: String</w:t>
      </w:r>
    </w:p>
    <w:p w14:paraId="34D4753E" w14:textId="77777777" w:rsidR="00565B90" w:rsidRDefault="00565B90" w:rsidP="00565B90">
      <w:pPr>
        <w:pStyle w:val="Standard1"/>
        <w:numPr>
          <w:ilvl w:val="2"/>
          <w:numId w:val="32"/>
        </w:numPr>
      </w:pPr>
      <w:r>
        <w:t>mandatory: false</w:t>
      </w:r>
    </w:p>
    <w:p w14:paraId="55A2A19D" w14:textId="77777777" w:rsidR="00565B90" w:rsidRDefault="00565B90" w:rsidP="00565B90">
      <w:pPr>
        <w:pStyle w:val="Standard1"/>
        <w:numPr>
          <w:ilvl w:val="2"/>
          <w:numId w:val="32"/>
        </w:numPr>
      </w:pPr>
      <w:r>
        <w:t>regex: /^[A-Z]{3}$/</w:t>
      </w:r>
    </w:p>
    <w:p w14:paraId="5B1EF8EC" w14:textId="77777777" w:rsidR="00565B90" w:rsidRDefault="00651D6C" w:rsidP="00565B90">
      <w:pPr>
        <w:pStyle w:val="Standard1"/>
        <w:numPr>
          <w:ilvl w:val="1"/>
          <w:numId w:val="32"/>
        </w:numPr>
      </w:pPr>
      <w:proofErr w:type="spellStart"/>
      <w:r>
        <w:t>vpEndP</w:t>
      </w:r>
      <w:r w:rsidR="00565B90">
        <w:t>ointURL</w:t>
      </w:r>
      <w:proofErr w:type="spellEnd"/>
    </w:p>
    <w:p w14:paraId="4E405D5C" w14:textId="77777777" w:rsidR="00565B90" w:rsidRDefault="00565B90" w:rsidP="00565B90">
      <w:pPr>
        <w:pStyle w:val="Standard1"/>
        <w:numPr>
          <w:ilvl w:val="2"/>
          <w:numId w:val="32"/>
        </w:numPr>
      </w:pPr>
      <w:r>
        <w:t xml:space="preserve">id: </w:t>
      </w:r>
      <w:proofErr w:type="spellStart"/>
      <w:r>
        <w:t>vpEndpointURL</w:t>
      </w:r>
      <w:proofErr w:type="spellEnd"/>
    </w:p>
    <w:p w14:paraId="164A7448" w14:textId="77777777" w:rsidR="00565B90" w:rsidRDefault="00565B90" w:rsidP="00565B90">
      <w:pPr>
        <w:pStyle w:val="Standard1"/>
        <w:numPr>
          <w:ilvl w:val="2"/>
          <w:numId w:val="32"/>
        </w:numPr>
      </w:pPr>
      <w:r>
        <w:t>display name: Transaction Service URL</w:t>
      </w:r>
    </w:p>
    <w:p w14:paraId="415BAA2D" w14:textId="77777777" w:rsidR="00565B90" w:rsidRDefault="00565B90" w:rsidP="00565B90">
      <w:pPr>
        <w:pStyle w:val="Standard1"/>
        <w:numPr>
          <w:ilvl w:val="2"/>
          <w:numId w:val="32"/>
        </w:numPr>
      </w:pPr>
      <w:r>
        <w:t>description: If empty points to a development Virtual Piggy instance</w:t>
      </w:r>
    </w:p>
    <w:p w14:paraId="749C46C7" w14:textId="77777777" w:rsidR="00565B90" w:rsidRDefault="00565B90" w:rsidP="00565B90">
      <w:pPr>
        <w:pStyle w:val="Standard1"/>
        <w:numPr>
          <w:ilvl w:val="2"/>
          <w:numId w:val="32"/>
        </w:numPr>
      </w:pPr>
      <w:r>
        <w:t>type: String</w:t>
      </w:r>
    </w:p>
    <w:p w14:paraId="2A54369B" w14:textId="77777777" w:rsidR="00565B90" w:rsidRDefault="00565B90" w:rsidP="00565B90">
      <w:pPr>
        <w:pStyle w:val="Standard1"/>
        <w:numPr>
          <w:ilvl w:val="2"/>
          <w:numId w:val="32"/>
        </w:numPr>
      </w:pPr>
      <w:r>
        <w:lastRenderedPageBreak/>
        <w:t>mandatory: false</w:t>
      </w:r>
    </w:p>
    <w:p w14:paraId="7BBFAAF4" w14:textId="77777777" w:rsidR="00565B90" w:rsidRDefault="00565B90" w:rsidP="00565B90">
      <w:pPr>
        <w:pStyle w:val="Standard1"/>
        <w:numPr>
          <w:ilvl w:val="2"/>
          <w:numId w:val="32"/>
        </w:numPr>
      </w:pPr>
      <w:r>
        <w:t xml:space="preserve">default value: </w:t>
      </w:r>
      <w:r w:rsidR="00775C90">
        <w:t>https://integration</w:t>
      </w:r>
      <w:r w:rsidRPr="00565B90">
        <w:t>.virtualpiggy.com/Services/TransactionService.svc</w:t>
      </w:r>
    </w:p>
    <w:p w14:paraId="030E39E5" w14:textId="77777777" w:rsidR="00565B90" w:rsidRDefault="00565B90" w:rsidP="00565B90">
      <w:pPr>
        <w:pStyle w:val="Standard1"/>
        <w:numPr>
          <w:ilvl w:val="1"/>
          <w:numId w:val="32"/>
        </w:numPr>
      </w:pPr>
      <w:proofErr w:type="spellStart"/>
      <w:r>
        <w:t>vpManualCapture</w:t>
      </w:r>
      <w:proofErr w:type="spellEnd"/>
    </w:p>
    <w:p w14:paraId="53CFC55B" w14:textId="77777777" w:rsidR="00565B90" w:rsidRDefault="00565B90" w:rsidP="00565B90">
      <w:pPr>
        <w:pStyle w:val="Standard1"/>
        <w:numPr>
          <w:ilvl w:val="2"/>
          <w:numId w:val="32"/>
        </w:numPr>
      </w:pPr>
      <w:r>
        <w:t xml:space="preserve">id: </w:t>
      </w:r>
      <w:proofErr w:type="spellStart"/>
      <w:r>
        <w:t>vpManualCapture</w:t>
      </w:r>
      <w:proofErr w:type="spellEnd"/>
    </w:p>
    <w:p w14:paraId="64D3129E" w14:textId="77777777" w:rsidR="00565B90" w:rsidRDefault="00565B90" w:rsidP="00565B90">
      <w:pPr>
        <w:pStyle w:val="Standard1"/>
        <w:numPr>
          <w:ilvl w:val="2"/>
          <w:numId w:val="32"/>
        </w:numPr>
      </w:pPr>
      <w:r>
        <w:t>display name: Manual Capture</w:t>
      </w:r>
    </w:p>
    <w:p w14:paraId="107E3116" w14:textId="77777777" w:rsidR="00565B90" w:rsidRDefault="00565B90" w:rsidP="00565B90">
      <w:pPr>
        <w:pStyle w:val="Standard1"/>
        <w:numPr>
          <w:ilvl w:val="2"/>
          <w:numId w:val="32"/>
        </w:numPr>
      </w:pPr>
      <w:r>
        <w:t>description: Should be checked if you’re using the Manual Capture workflow</w:t>
      </w:r>
    </w:p>
    <w:p w14:paraId="542DCBDE" w14:textId="77777777" w:rsidR="00565B90" w:rsidRDefault="00565B90" w:rsidP="00565B90">
      <w:pPr>
        <w:pStyle w:val="Standard1"/>
        <w:numPr>
          <w:ilvl w:val="2"/>
          <w:numId w:val="32"/>
        </w:numPr>
      </w:pPr>
      <w:r>
        <w:t>type: Boolean</w:t>
      </w:r>
    </w:p>
    <w:p w14:paraId="7BF2EA4C" w14:textId="77777777" w:rsidR="00565B90" w:rsidRDefault="00565B90" w:rsidP="00565B90">
      <w:pPr>
        <w:pStyle w:val="Standard1"/>
        <w:numPr>
          <w:ilvl w:val="2"/>
          <w:numId w:val="32"/>
        </w:numPr>
      </w:pPr>
      <w:r>
        <w:t>mandatory: false</w:t>
      </w:r>
    </w:p>
    <w:p w14:paraId="31135FF8" w14:textId="77777777" w:rsidR="00565B90" w:rsidRDefault="00565B90" w:rsidP="00565B90">
      <w:pPr>
        <w:pStyle w:val="Standard1"/>
        <w:numPr>
          <w:ilvl w:val="1"/>
          <w:numId w:val="32"/>
        </w:numPr>
      </w:pPr>
      <w:proofErr w:type="spellStart"/>
      <w:r>
        <w:t>vpMerchantID</w:t>
      </w:r>
      <w:proofErr w:type="spellEnd"/>
    </w:p>
    <w:p w14:paraId="4F557865" w14:textId="77777777" w:rsidR="00565B90" w:rsidRDefault="00565B90" w:rsidP="00565B90">
      <w:pPr>
        <w:pStyle w:val="Standard1"/>
        <w:numPr>
          <w:ilvl w:val="2"/>
          <w:numId w:val="32"/>
        </w:numPr>
      </w:pPr>
      <w:r>
        <w:t xml:space="preserve">id: </w:t>
      </w:r>
      <w:proofErr w:type="spellStart"/>
      <w:r>
        <w:t>vpMerchantID</w:t>
      </w:r>
      <w:proofErr w:type="spellEnd"/>
    </w:p>
    <w:p w14:paraId="1CF8A996" w14:textId="77777777" w:rsidR="00565B90" w:rsidRDefault="00565B90" w:rsidP="00565B90">
      <w:pPr>
        <w:pStyle w:val="Standard1"/>
        <w:numPr>
          <w:ilvl w:val="2"/>
          <w:numId w:val="32"/>
        </w:numPr>
      </w:pPr>
      <w:r>
        <w:t>display name: Merchant ID</w:t>
      </w:r>
    </w:p>
    <w:p w14:paraId="0A8EB2BE" w14:textId="77777777" w:rsidR="00565B90" w:rsidRDefault="00565B90" w:rsidP="00565B90">
      <w:pPr>
        <w:pStyle w:val="Standard1"/>
        <w:numPr>
          <w:ilvl w:val="2"/>
          <w:numId w:val="32"/>
        </w:numPr>
      </w:pPr>
      <w:r>
        <w:t>type: String</w:t>
      </w:r>
    </w:p>
    <w:p w14:paraId="1F6BCEEF" w14:textId="77777777" w:rsidR="00565B90" w:rsidRDefault="00565B90" w:rsidP="00565B90">
      <w:pPr>
        <w:pStyle w:val="Standard1"/>
        <w:numPr>
          <w:ilvl w:val="2"/>
          <w:numId w:val="32"/>
        </w:numPr>
      </w:pPr>
      <w:r>
        <w:t>mandatory: false</w:t>
      </w:r>
    </w:p>
    <w:p w14:paraId="05EE6B3D" w14:textId="77777777" w:rsidR="00565B90" w:rsidRDefault="00565B90" w:rsidP="00565B90">
      <w:pPr>
        <w:pStyle w:val="Standard1"/>
        <w:numPr>
          <w:ilvl w:val="2"/>
          <w:numId w:val="32"/>
        </w:numPr>
      </w:pPr>
      <w:r>
        <w:t>regex: /^[0-9a-f-]</w:t>
      </w:r>
      <w:r w:rsidR="00315555">
        <w:t>+$/</w:t>
      </w:r>
    </w:p>
    <w:p w14:paraId="2694B06B" w14:textId="77777777" w:rsidR="00315555" w:rsidRDefault="00315555" w:rsidP="00315555">
      <w:pPr>
        <w:pStyle w:val="Standard1"/>
        <w:numPr>
          <w:ilvl w:val="1"/>
          <w:numId w:val="32"/>
        </w:numPr>
      </w:pPr>
      <w:proofErr w:type="spellStart"/>
      <w:r>
        <w:t>vpOrderExpirationDays</w:t>
      </w:r>
      <w:proofErr w:type="spellEnd"/>
    </w:p>
    <w:p w14:paraId="3140C79F" w14:textId="77777777" w:rsidR="00315555" w:rsidRDefault="00315555" w:rsidP="00315555">
      <w:pPr>
        <w:pStyle w:val="Standard1"/>
        <w:numPr>
          <w:ilvl w:val="2"/>
          <w:numId w:val="32"/>
        </w:numPr>
      </w:pPr>
      <w:r>
        <w:t xml:space="preserve">id: </w:t>
      </w:r>
      <w:proofErr w:type="spellStart"/>
      <w:r>
        <w:t>vpOrderExpirationDays</w:t>
      </w:r>
      <w:proofErr w:type="spellEnd"/>
    </w:p>
    <w:p w14:paraId="1D36F4EF" w14:textId="77777777" w:rsidR="00315555" w:rsidRDefault="00315555" w:rsidP="00315555">
      <w:pPr>
        <w:pStyle w:val="Standard1"/>
        <w:numPr>
          <w:ilvl w:val="2"/>
          <w:numId w:val="32"/>
        </w:numPr>
      </w:pPr>
      <w:r>
        <w:t>display name: Order expires in (days)</w:t>
      </w:r>
    </w:p>
    <w:p w14:paraId="605F23F4" w14:textId="77777777" w:rsidR="00315555" w:rsidRDefault="00315555" w:rsidP="00315555">
      <w:pPr>
        <w:pStyle w:val="Standard1"/>
        <w:numPr>
          <w:ilvl w:val="2"/>
          <w:numId w:val="32"/>
        </w:numPr>
      </w:pPr>
      <w:r>
        <w:t>type: Integer</w:t>
      </w:r>
    </w:p>
    <w:p w14:paraId="3CF32B25" w14:textId="77777777" w:rsidR="00315555" w:rsidRDefault="00315555" w:rsidP="00315555">
      <w:pPr>
        <w:pStyle w:val="Standard1"/>
        <w:numPr>
          <w:ilvl w:val="2"/>
          <w:numId w:val="32"/>
        </w:numPr>
      </w:pPr>
      <w:r>
        <w:t>mandatory: false</w:t>
      </w:r>
    </w:p>
    <w:p w14:paraId="57CB0CAC" w14:textId="77777777" w:rsidR="00315555" w:rsidRDefault="00315555" w:rsidP="00315555">
      <w:pPr>
        <w:pStyle w:val="Standard1"/>
        <w:numPr>
          <w:ilvl w:val="2"/>
          <w:numId w:val="32"/>
        </w:numPr>
      </w:pPr>
      <w:r>
        <w:t>minimum value: 1</w:t>
      </w:r>
    </w:p>
    <w:p w14:paraId="23B20158" w14:textId="77777777" w:rsidR="00315555" w:rsidRDefault="00315555" w:rsidP="00315555">
      <w:pPr>
        <w:pStyle w:val="Standard1"/>
        <w:numPr>
          <w:ilvl w:val="2"/>
          <w:numId w:val="32"/>
        </w:numPr>
      </w:pPr>
      <w:r>
        <w:t>default value: 7</w:t>
      </w:r>
    </w:p>
    <w:p w14:paraId="7EEA6528" w14:textId="77777777" w:rsidR="00315555" w:rsidRDefault="00315555" w:rsidP="00315555">
      <w:pPr>
        <w:pStyle w:val="Standard1"/>
        <w:numPr>
          <w:ilvl w:val="1"/>
          <w:numId w:val="32"/>
        </w:numPr>
      </w:pPr>
      <w:proofErr w:type="spellStart"/>
      <w:r>
        <w:t>vpShippingMethodID</w:t>
      </w:r>
      <w:proofErr w:type="spellEnd"/>
    </w:p>
    <w:p w14:paraId="0137A7B8" w14:textId="77777777" w:rsidR="00315555" w:rsidRDefault="00315555" w:rsidP="00315555">
      <w:pPr>
        <w:pStyle w:val="Standard1"/>
        <w:numPr>
          <w:ilvl w:val="2"/>
          <w:numId w:val="32"/>
        </w:numPr>
      </w:pPr>
      <w:r>
        <w:t xml:space="preserve">id: </w:t>
      </w:r>
      <w:proofErr w:type="spellStart"/>
      <w:r>
        <w:t>vpShippingMethodID</w:t>
      </w:r>
      <w:proofErr w:type="spellEnd"/>
    </w:p>
    <w:p w14:paraId="4F29FECE" w14:textId="77777777" w:rsidR="00315555" w:rsidRDefault="00315555" w:rsidP="00315555">
      <w:pPr>
        <w:pStyle w:val="Standard1"/>
        <w:numPr>
          <w:ilvl w:val="2"/>
          <w:numId w:val="32"/>
        </w:numPr>
      </w:pPr>
      <w:r>
        <w:t>display name: Shipping Method ID</w:t>
      </w:r>
    </w:p>
    <w:p w14:paraId="19211130" w14:textId="5DF38475" w:rsidR="00315555" w:rsidRDefault="00B25A5B" w:rsidP="00315555">
      <w:pPr>
        <w:pStyle w:val="Standard1"/>
        <w:numPr>
          <w:ilvl w:val="2"/>
          <w:numId w:val="32"/>
        </w:numPr>
      </w:pPr>
      <w:proofErr w:type="gramStart"/>
      <w:r>
        <w:t>description</w:t>
      </w:r>
      <w:proofErr w:type="gramEnd"/>
      <w:r w:rsidR="00315555">
        <w:t>: ID of an active shipping method that will be used for all Virtual Piggy orders. Please ensure that this shipping method is applicable for all locations required.</w:t>
      </w:r>
    </w:p>
    <w:p w14:paraId="249D100B" w14:textId="77777777" w:rsidR="00315555" w:rsidRDefault="00315555" w:rsidP="00315555">
      <w:pPr>
        <w:pStyle w:val="Standard1"/>
        <w:numPr>
          <w:ilvl w:val="2"/>
          <w:numId w:val="32"/>
        </w:numPr>
      </w:pPr>
      <w:r>
        <w:t>type: String</w:t>
      </w:r>
    </w:p>
    <w:p w14:paraId="387D32EA" w14:textId="77777777" w:rsidR="00565B90" w:rsidRDefault="00315555" w:rsidP="00315555">
      <w:pPr>
        <w:pStyle w:val="Standard1"/>
        <w:numPr>
          <w:ilvl w:val="2"/>
          <w:numId w:val="32"/>
        </w:numPr>
      </w:pPr>
      <w:r>
        <w:t>mandatory: false</w:t>
      </w:r>
    </w:p>
    <w:p w14:paraId="75B72400" w14:textId="77777777" w:rsidR="00F0115B" w:rsidRPr="00F557D4" w:rsidRDefault="00F0115B" w:rsidP="00F0115B">
      <w:pPr>
        <w:pStyle w:val="Standard1"/>
        <w:numPr>
          <w:ilvl w:val="1"/>
          <w:numId w:val="32"/>
        </w:numPr>
      </w:pPr>
      <w:proofErr w:type="spellStart"/>
      <w:r w:rsidRPr="00F557D4">
        <w:rPr>
          <w:rFonts w:ascii="Helvetica" w:hAnsi="Helvetica"/>
          <w:bCs/>
          <w:color w:val="000000"/>
          <w:shd w:val="clear" w:color="auto" w:fill="FFFFFF"/>
        </w:rPr>
        <w:lastRenderedPageBreak/>
        <w:t>vpRecvGatewayData</w:t>
      </w:r>
      <w:proofErr w:type="spellEnd"/>
    </w:p>
    <w:p w14:paraId="63E79E74" w14:textId="567555C4" w:rsidR="00F0115B" w:rsidRDefault="00F0115B" w:rsidP="00176856">
      <w:pPr>
        <w:pStyle w:val="Standard1"/>
        <w:numPr>
          <w:ilvl w:val="2"/>
          <w:numId w:val="33"/>
        </w:numPr>
      </w:pPr>
      <w:r>
        <w:t xml:space="preserve">id: </w:t>
      </w:r>
      <w:proofErr w:type="spellStart"/>
      <w:r w:rsidRPr="00F557D4">
        <w:rPr>
          <w:rFonts w:ascii="Helvetica" w:hAnsi="Helvetica"/>
          <w:bCs/>
          <w:color w:val="000000"/>
          <w:shd w:val="clear" w:color="auto" w:fill="FFFFFF"/>
        </w:rPr>
        <w:t>vpRecvGatewayData</w:t>
      </w:r>
      <w:proofErr w:type="spellEnd"/>
    </w:p>
    <w:p w14:paraId="5E72D54F" w14:textId="77777777" w:rsidR="00F0115B" w:rsidRPr="00F0115B" w:rsidRDefault="00F0115B" w:rsidP="00867163">
      <w:pPr>
        <w:pStyle w:val="Standard1"/>
        <w:numPr>
          <w:ilvl w:val="2"/>
          <w:numId w:val="32"/>
        </w:numPr>
      </w:pPr>
      <w:r>
        <w:t xml:space="preserve">display name: </w:t>
      </w:r>
      <w:r w:rsidRPr="00F0115B">
        <w:rPr>
          <w:rFonts w:ascii="Helvetica" w:hAnsi="Helvetica"/>
          <w:bCs/>
          <w:color w:val="000000"/>
          <w:shd w:val="clear" w:color="auto" w:fill="FFFFFF"/>
        </w:rPr>
        <w:t>Receive Payment Gateway Data (encrypted)</w:t>
      </w:r>
    </w:p>
    <w:p w14:paraId="6C7EB91D" w14:textId="77777777" w:rsidR="00F0115B" w:rsidRPr="004C0DC7" w:rsidRDefault="00F0115B" w:rsidP="00867163">
      <w:pPr>
        <w:pStyle w:val="Standard1"/>
        <w:numPr>
          <w:ilvl w:val="2"/>
          <w:numId w:val="32"/>
        </w:numPr>
      </w:pPr>
      <w:r>
        <w:t xml:space="preserve">description: </w:t>
      </w:r>
      <w:r w:rsidRPr="004C0DC7">
        <w:rPr>
          <w:rFonts w:ascii="Helvetica" w:hAnsi="Helvetica"/>
          <w:sz w:val="17"/>
          <w:szCs w:val="17"/>
          <w:shd w:val="clear" w:color="auto" w:fill="FFFFFF"/>
        </w:rPr>
        <w:t>Enable this preference if you would like to receive Payment Gateway Data (note: enabling this preference requires providing a public key to Virtual Piggy)</w:t>
      </w:r>
    </w:p>
    <w:p w14:paraId="0F0F6C1D" w14:textId="5D980241" w:rsidR="00F0115B" w:rsidRDefault="00F0115B" w:rsidP="00867163">
      <w:pPr>
        <w:pStyle w:val="Standard1"/>
        <w:numPr>
          <w:ilvl w:val="2"/>
          <w:numId w:val="32"/>
        </w:numPr>
      </w:pPr>
      <w:r>
        <w:t>type: Boolean</w:t>
      </w:r>
    </w:p>
    <w:p w14:paraId="5DB34071" w14:textId="77777777" w:rsidR="00F0115B" w:rsidRDefault="00F0115B" w:rsidP="00F0115B">
      <w:pPr>
        <w:pStyle w:val="Standard1"/>
        <w:numPr>
          <w:ilvl w:val="2"/>
          <w:numId w:val="32"/>
        </w:numPr>
      </w:pPr>
      <w:r>
        <w:t>mandatory: false</w:t>
      </w:r>
    </w:p>
    <w:p w14:paraId="0615F957" w14:textId="34F2810F" w:rsidR="00F0115B" w:rsidRPr="00F0115B" w:rsidRDefault="00F0115B" w:rsidP="00F0115B">
      <w:pPr>
        <w:pStyle w:val="Standard1"/>
        <w:numPr>
          <w:ilvl w:val="1"/>
          <w:numId w:val="32"/>
        </w:numPr>
      </w:pPr>
      <w:proofErr w:type="spellStart"/>
      <w:r w:rsidRPr="004C0DC7">
        <w:rPr>
          <w:rFonts w:ascii="Helvetica" w:hAnsi="Helvetica"/>
          <w:bCs/>
          <w:color w:val="000000"/>
          <w:shd w:val="clear" w:color="auto" w:fill="FFFFFF"/>
        </w:rPr>
        <w:t>vpPrivateKey</w:t>
      </w:r>
      <w:proofErr w:type="spellEnd"/>
    </w:p>
    <w:p w14:paraId="140B36BB" w14:textId="0F6FC8B4" w:rsidR="00F0115B" w:rsidRDefault="00F0115B" w:rsidP="00F0115B">
      <w:pPr>
        <w:pStyle w:val="Standard1"/>
        <w:numPr>
          <w:ilvl w:val="2"/>
          <w:numId w:val="32"/>
        </w:numPr>
      </w:pPr>
      <w:r>
        <w:t xml:space="preserve">id: </w:t>
      </w:r>
      <w:proofErr w:type="spellStart"/>
      <w:r w:rsidRPr="004C0DC7">
        <w:rPr>
          <w:rFonts w:ascii="Helvetica" w:hAnsi="Helvetica"/>
          <w:bCs/>
          <w:color w:val="000000"/>
          <w:shd w:val="clear" w:color="auto" w:fill="FFFFFF"/>
        </w:rPr>
        <w:t>vpPrivateKey</w:t>
      </w:r>
      <w:proofErr w:type="spellEnd"/>
    </w:p>
    <w:p w14:paraId="0D3F5949" w14:textId="5EBCCB99" w:rsidR="00F0115B" w:rsidRPr="00F0115B" w:rsidRDefault="00F0115B" w:rsidP="00F0115B">
      <w:pPr>
        <w:pStyle w:val="Standard1"/>
        <w:numPr>
          <w:ilvl w:val="2"/>
          <w:numId w:val="32"/>
        </w:numPr>
      </w:pPr>
      <w:r>
        <w:t xml:space="preserve">display name: </w:t>
      </w:r>
      <w:r w:rsidRPr="004C0DC7">
        <w:rPr>
          <w:rFonts w:ascii="Helvetica" w:hAnsi="Helvetica"/>
          <w:bCs/>
          <w:color w:val="000000"/>
          <w:shd w:val="clear" w:color="auto" w:fill="FFFFFF"/>
        </w:rPr>
        <w:t>Private Key</w:t>
      </w:r>
    </w:p>
    <w:p w14:paraId="52510595" w14:textId="2EE84BD7" w:rsidR="00F0115B" w:rsidRPr="004C0DC7" w:rsidRDefault="00F0115B" w:rsidP="00F0115B">
      <w:pPr>
        <w:pStyle w:val="Standard1"/>
        <w:numPr>
          <w:ilvl w:val="2"/>
          <w:numId w:val="32"/>
        </w:numPr>
      </w:pPr>
      <w:proofErr w:type="gramStart"/>
      <w:r w:rsidRPr="004C0DC7">
        <w:t>description</w:t>
      </w:r>
      <w:proofErr w:type="gramEnd"/>
      <w:r w:rsidRPr="004C0DC7">
        <w:t xml:space="preserve">: 256bit encryption </w:t>
      </w:r>
      <w:r w:rsidRPr="004C0DC7">
        <w:rPr>
          <w:rFonts w:ascii="Helvetica" w:hAnsi="Helvetica"/>
          <w:sz w:val="17"/>
          <w:szCs w:val="17"/>
          <w:shd w:val="clear" w:color="auto" w:fill="FFFFFF"/>
        </w:rPr>
        <w:t>Private key used to communicate secured credit card number and CVV.  This is only used if Order Management system requires credit card as part of the transaction, or they will reject the order</w:t>
      </w:r>
    </w:p>
    <w:p w14:paraId="09500A96" w14:textId="51EE78A9" w:rsidR="00F0115B" w:rsidRDefault="00F0115B" w:rsidP="00F0115B">
      <w:pPr>
        <w:pStyle w:val="Standard1"/>
        <w:numPr>
          <w:ilvl w:val="2"/>
          <w:numId w:val="32"/>
        </w:numPr>
      </w:pPr>
      <w:r>
        <w:t>type: String</w:t>
      </w:r>
    </w:p>
    <w:p w14:paraId="5EB2CDB8" w14:textId="4497BDD1" w:rsidR="00F0115B" w:rsidRDefault="00F0115B" w:rsidP="00F0115B">
      <w:pPr>
        <w:pStyle w:val="Standard1"/>
        <w:numPr>
          <w:ilvl w:val="2"/>
          <w:numId w:val="32"/>
        </w:numPr>
      </w:pPr>
      <w:proofErr w:type="gramStart"/>
      <w:r>
        <w:t>mandatory</w:t>
      </w:r>
      <w:proofErr w:type="gramEnd"/>
      <w:r>
        <w:t xml:space="preserve">: false, but is required if </w:t>
      </w:r>
      <w:proofErr w:type="spellStart"/>
      <w:r>
        <w:t>vpPaymentGateway</w:t>
      </w:r>
      <w:proofErr w:type="spellEnd"/>
      <w:r>
        <w:t xml:space="preserve"> data is checked.</w:t>
      </w:r>
    </w:p>
    <w:p w14:paraId="775759B2" w14:textId="77777777" w:rsidR="00850323" w:rsidRPr="004C0DC7" w:rsidRDefault="00850323" w:rsidP="004C0DC7">
      <w:pPr>
        <w:pStyle w:val="Standard1"/>
        <w:numPr>
          <w:ilvl w:val="0"/>
          <w:numId w:val="32"/>
        </w:numPr>
      </w:pPr>
      <w:r>
        <w:t xml:space="preserve">Please follow </w:t>
      </w:r>
      <w:r w:rsidRPr="004C0DC7">
        <w:t>the following instructions on generating the public and private keys:</w:t>
      </w:r>
    </w:p>
    <w:p w14:paraId="08057201" w14:textId="77777777" w:rsidR="00850323" w:rsidRPr="004C0DC7" w:rsidRDefault="00850323" w:rsidP="004C0DC7">
      <w:pPr>
        <w:pStyle w:val="ListParagraph"/>
        <w:numPr>
          <w:ilvl w:val="1"/>
          <w:numId w:val="32"/>
        </w:numPr>
        <w:shd w:val="clear" w:color="auto" w:fill="FFFFFF"/>
        <w:spacing w:line="293" w:lineRule="atLeast"/>
        <w:textAlignment w:val="baseline"/>
        <w:rPr>
          <w:rFonts w:ascii="Verdana" w:hAnsi="Verdana"/>
          <w:sz w:val="20"/>
          <w:szCs w:val="20"/>
        </w:rPr>
      </w:pPr>
      <w:r w:rsidRPr="004C0DC7">
        <w:rPr>
          <w:rFonts w:ascii="Verdana" w:hAnsi="Verdana"/>
          <w:sz w:val="20"/>
          <w:szCs w:val="20"/>
        </w:rPr>
        <w:t xml:space="preserve">Step 1. Get a machine with </w:t>
      </w:r>
      <w:proofErr w:type="spellStart"/>
      <w:r w:rsidRPr="004C0DC7">
        <w:rPr>
          <w:rFonts w:ascii="Verdana" w:hAnsi="Verdana"/>
          <w:sz w:val="20"/>
          <w:szCs w:val="20"/>
        </w:rPr>
        <w:t>openssl</w:t>
      </w:r>
      <w:proofErr w:type="spellEnd"/>
      <w:r w:rsidRPr="004C0DC7">
        <w:rPr>
          <w:rFonts w:ascii="Verdana" w:hAnsi="Verdana"/>
          <w:sz w:val="20"/>
          <w:szCs w:val="20"/>
        </w:rPr>
        <w:t xml:space="preserve"> installed on it (</w:t>
      </w:r>
      <w:proofErr w:type="spellStart"/>
      <w:r w:rsidRPr="004C0DC7">
        <w:rPr>
          <w:rFonts w:ascii="Verdana" w:hAnsi="Verdana"/>
          <w:sz w:val="20"/>
          <w:szCs w:val="20"/>
        </w:rPr>
        <w:t>linux</w:t>
      </w:r>
      <w:proofErr w:type="spellEnd"/>
      <w:r w:rsidRPr="004C0DC7">
        <w:rPr>
          <w:rFonts w:ascii="Verdana" w:hAnsi="Verdana"/>
          <w:sz w:val="20"/>
          <w:szCs w:val="20"/>
        </w:rPr>
        <w:t>/mac have by default, there’s a link to a windows binary here: </w:t>
      </w:r>
      <w:hyperlink r:id="rId15" w:history="1">
        <w:r w:rsidRPr="004C0DC7">
          <w:rPr>
            <w:rStyle w:val="Hyperlink"/>
            <w:rFonts w:ascii="inherit" w:hAnsi="inherit"/>
            <w:color w:val="auto"/>
            <w:sz w:val="20"/>
            <w:szCs w:val="20"/>
            <w:bdr w:val="none" w:sz="0" w:space="0" w:color="auto" w:frame="1"/>
          </w:rPr>
          <w:t>http://www.openssl.org/related/binaries.html</w:t>
        </w:r>
      </w:hyperlink>
      <w:r w:rsidRPr="004C0DC7">
        <w:rPr>
          <w:rFonts w:ascii="Verdana" w:hAnsi="Verdana"/>
          <w:sz w:val="20"/>
          <w:szCs w:val="20"/>
        </w:rPr>
        <w:t>)</w:t>
      </w:r>
    </w:p>
    <w:p w14:paraId="3A17600D" w14:textId="6376ABA6" w:rsidR="00850323" w:rsidRPr="004C0DC7" w:rsidRDefault="00850323" w:rsidP="004C0DC7">
      <w:pPr>
        <w:pStyle w:val="ListParagraph"/>
        <w:numPr>
          <w:ilvl w:val="1"/>
          <w:numId w:val="32"/>
        </w:numPr>
        <w:shd w:val="clear" w:color="auto" w:fill="FFFFFF"/>
        <w:spacing w:line="293" w:lineRule="atLeast"/>
        <w:textAlignment w:val="baseline"/>
        <w:rPr>
          <w:rFonts w:ascii="Verdana" w:hAnsi="Verdana"/>
          <w:sz w:val="20"/>
          <w:szCs w:val="20"/>
        </w:rPr>
      </w:pPr>
      <w:r w:rsidRPr="004C0DC7">
        <w:rPr>
          <w:rFonts w:ascii="Verdana" w:hAnsi="Verdana"/>
          <w:sz w:val="20"/>
          <w:szCs w:val="20"/>
        </w:rPr>
        <w:t xml:space="preserve">Step 2. </w:t>
      </w:r>
      <w:proofErr w:type="spellStart"/>
      <w:r w:rsidRPr="004C0DC7">
        <w:rPr>
          <w:rFonts w:ascii="Verdana" w:hAnsi="Verdana"/>
          <w:sz w:val="20"/>
          <w:szCs w:val="20"/>
        </w:rPr>
        <w:t>openssl</w:t>
      </w:r>
      <w:proofErr w:type="spellEnd"/>
      <w:r w:rsidRPr="004C0DC7">
        <w:rPr>
          <w:rFonts w:ascii="Verdana" w:hAnsi="Verdana"/>
          <w:sz w:val="20"/>
          <w:szCs w:val="20"/>
        </w:rPr>
        <w:t xml:space="preserve"> </w:t>
      </w:r>
      <w:proofErr w:type="spellStart"/>
      <w:r w:rsidRPr="004C0DC7">
        <w:rPr>
          <w:rFonts w:ascii="Verdana" w:hAnsi="Verdana"/>
          <w:sz w:val="20"/>
          <w:szCs w:val="20"/>
        </w:rPr>
        <w:t>genrsa</w:t>
      </w:r>
      <w:proofErr w:type="spellEnd"/>
      <w:r w:rsidRPr="004C0DC7">
        <w:rPr>
          <w:rFonts w:ascii="Verdana" w:hAnsi="Verdana"/>
          <w:sz w:val="20"/>
          <w:szCs w:val="20"/>
        </w:rPr>
        <w:t xml:space="preserve"> -out </w:t>
      </w:r>
      <w:proofErr w:type="spellStart"/>
      <w:r w:rsidRPr="004C0DC7">
        <w:rPr>
          <w:rFonts w:ascii="Verdana" w:hAnsi="Verdana"/>
          <w:sz w:val="20"/>
          <w:szCs w:val="20"/>
        </w:rPr>
        <w:t>rsaprivatekey.pem</w:t>
      </w:r>
      <w:proofErr w:type="spellEnd"/>
      <w:r w:rsidRPr="004C0DC7">
        <w:rPr>
          <w:rFonts w:ascii="Verdana" w:hAnsi="Verdana"/>
          <w:sz w:val="20"/>
          <w:szCs w:val="20"/>
        </w:rPr>
        <w:t xml:space="preserve"> 2048 </w:t>
      </w:r>
    </w:p>
    <w:p w14:paraId="2DCCB481" w14:textId="0A6A7C1C" w:rsidR="00850323" w:rsidRPr="004C0DC7" w:rsidRDefault="00850323" w:rsidP="004C0DC7">
      <w:pPr>
        <w:pStyle w:val="ListParagraph"/>
        <w:numPr>
          <w:ilvl w:val="1"/>
          <w:numId w:val="32"/>
        </w:numPr>
        <w:shd w:val="clear" w:color="auto" w:fill="FFFFFF"/>
        <w:spacing w:line="293" w:lineRule="atLeast"/>
        <w:textAlignment w:val="baseline"/>
        <w:rPr>
          <w:rFonts w:ascii="Verdana" w:hAnsi="Verdana"/>
          <w:sz w:val="20"/>
          <w:szCs w:val="20"/>
        </w:rPr>
      </w:pPr>
      <w:r w:rsidRPr="004C0DC7">
        <w:rPr>
          <w:rFonts w:ascii="Verdana" w:hAnsi="Verdana"/>
          <w:sz w:val="20"/>
          <w:szCs w:val="20"/>
        </w:rPr>
        <w:t xml:space="preserve">Step 3. </w:t>
      </w:r>
      <w:proofErr w:type="spellStart"/>
      <w:r w:rsidRPr="004C0DC7">
        <w:rPr>
          <w:rFonts w:ascii="Verdana" w:hAnsi="Verdana"/>
          <w:sz w:val="20"/>
          <w:szCs w:val="20"/>
        </w:rPr>
        <w:t>openssl</w:t>
      </w:r>
      <w:proofErr w:type="spellEnd"/>
      <w:r w:rsidRPr="004C0DC7">
        <w:rPr>
          <w:rFonts w:ascii="Verdana" w:hAnsi="Verdana"/>
          <w:sz w:val="20"/>
          <w:szCs w:val="20"/>
        </w:rPr>
        <w:t xml:space="preserve"> </w:t>
      </w:r>
      <w:proofErr w:type="spellStart"/>
      <w:r w:rsidRPr="004C0DC7">
        <w:rPr>
          <w:rFonts w:ascii="Verdana" w:hAnsi="Verdana"/>
          <w:sz w:val="20"/>
          <w:szCs w:val="20"/>
        </w:rPr>
        <w:t>rsa</w:t>
      </w:r>
      <w:proofErr w:type="spellEnd"/>
      <w:r w:rsidRPr="004C0DC7">
        <w:rPr>
          <w:rFonts w:ascii="Verdana" w:hAnsi="Verdana"/>
          <w:sz w:val="20"/>
          <w:szCs w:val="20"/>
        </w:rPr>
        <w:t xml:space="preserve"> -in </w:t>
      </w:r>
      <w:proofErr w:type="spellStart"/>
      <w:r w:rsidRPr="004C0DC7">
        <w:rPr>
          <w:rFonts w:ascii="Verdana" w:hAnsi="Verdana"/>
          <w:sz w:val="20"/>
          <w:szCs w:val="20"/>
        </w:rPr>
        <w:t>rsaprivatekey.pem</w:t>
      </w:r>
      <w:proofErr w:type="spellEnd"/>
      <w:r w:rsidRPr="004C0DC7">
        <w:rPr>
          <w:rFonts w:ascii="Verdana" w:hAnsi="Verdana"/>
          <w:sz w:val="20"/>
          <w:szCs w:val="20"/>
        </w:rPr>
        <w:t xml:space="preserve"> -out </w:t>
      </w:r>
      <w:proofErr w:type="spellStart"/>
      <w:r w:rsidRPr="004C0DC7">
        <w:rPr>
          <w:rFonts w:ascii="Verdana" w:hAnsi="Verdana"/>
          <w:sz w:val="20"/>
          <w:szCs w:val="20"/>
        </w:rPr>
        <w:t>publickey.pem</w:t>
      </w:r>
      <w:proofErr w:type="spellEnd"/>
      <w:r w:rsidRPr="004C0DC7">
        <w:rPr>
          <w:rFonts w:ascii="Verdana" w:hAnsi="Verdana"/>
          <w:sz w:val="20"/>
          <w:szCs w:val="20"/>
        </w:rPr>
        <w:t xml:space="preserve"> -</w:t>
      </w:r>
      <w:proofErr w:type="spellStart"/>
      <w:r w:rsidRPr="004C0DC7">
        <w:rPr>
          <w:rFonts w:ascii="Verdana" w:hAnsi="Verdana"/>
          <w:sz w:val="20"/>
          <w:szCs w:val="20"/>
        </w:rPr>
        <w:t>pubout</w:t>
      </w:r>
      <w:proofErr w:type="spellEnd"/>
      <w:r w:rsidRPr="004C0DC7">
        <w:rPr>
          <w:rFonts w:ascii="Verdana" w:hAnsi="Verdana"/>
          <w:sz w:val="20"/>
          <w:szCs w:val="20"/>
        </w:rPr>
        <w:t xml:space="preserve"> </w:t>
      </w:r>
    </w:p>
    <w:p w14:paraId="53F335D4" w14:textId="36CEEF37" w:rsidR="00850323" w:rsidRPr="004C0DC7" w:rsidRDefault="00850323" w:rsidP="004C0DC7">
      <w:pPr>
        <w:pStyle w:val="ListParagraph"/>
        <w:numPr>
          <w:ilvl w:val="1"/>
          <w:numId w:val="32"/>
        </w:numPr>
        <w:shd w:val="clear" w:color="auto" w:fill="FFFFFF"/>
        <w:spacing w:line="293" w:lineRule="atLeast"/>
        <w:textAlignment w:val="baseline"/>
        <w:rPr>
          <w:rFonts w:ascii="Verdana" w:hAnsi="Verdana"/>
          <w:sz w:val="20"/>
          <w:szCs w:val="20"/>
        </w:rPr>
      </w:pPr>
      <w:r w:rsidRPr="004C0DC7">
        <w:rPr>
          <w:rFonts w:ascii="Verdana" w:hAnsi="Verdana"/>
          <w:sz w:val="20"/>
          <w:szCs w:val="20"/>
        </w:rPr>
        <w:t xml:space="preserve">Step 4. </w:t>
      </w:r>
      <w:proofErr w:type="spellStart"/>
      <w:r w:rsidRPr="004C0DC7">
        <w:rPr>
          <w:rFonts w:ascii="Verdana" w:hAnsi="Verdana"/>
          <w:sz w:val="20"/>
          <w:szCs w:val="20"/>
        </w:rPr>
        <w:t>openssl</w:t>
      </w:r>
      <w:proofErr w:type="spellEnd"/>
      <w:r w:rsidRPr="004C0DC7">
        <w:rPr>
          <w:rFonts w:ascii="Verdana" w:hAnsi="Verdana"/>
          <w:sz w:val="20"/>
          <w:szCs w:val="20"/>
        </w:rPr>
        <w:t xml:space="preserve"> pkcs8 -topk8 -in </w:t>
      </w:r>
      <w:proofErr w:type="spellStart"/>
      <w:r w:rsidRPr="004C0DC7">
        <w:rPr>
          <w:rFonts w:ascii="Verdana" w:hAnsi="Verdana"/>
          <w:sz w:val="20"/>
          <w:szCs w:val="20"/>
        </w:rPr>
        <w:t>rsaprivatekey.pem</w:t>
      </w:r>
      <w:proofErr w:type="spellEnd"/>
      <w:r w:rsidRPr="004C0DC7">
        <w:rPr>
          <w:rFonts w:ascii="Verdana" w:hAnsi="Verdana"/>
          <w:sz w:val="20"/>
          <w:szCs w:val="20"/>
        </w:rPr>
        <w:t xml:space="preserve"> -out </w:t>
      </w:r>
      <w:proofErr w:type="spellStart"/>
      <w:r w:rsidRPr="004C0DC7">
        <w:rPr>
          <w:rFonts w:ascii="Verdana" w:hAnsi="Verdana"/>
          <w:sz w:val="20"/>
          <w:szCs w:val="20"/>
        </w:rPr>
        <w:t>privatekey.pem</w:t>
      </w:r>
      <w:proofErr w:type="spellEnd"/>
      <w:r w:rsidRPr="004C0DC7">
        <w:rPr>
          <w:rFonts w:ascii="Verdana" w:hAnsi="Verdana"/>
          <w:sz w:val="20"/>
          <w:szCs w:val="20"/>
        </w:rPr>
        <w:t xml:space="preserve"> -</w:t>
      </w:r>
      <w:proofErr w:type="spellStart"/>
      <w:r w:rsidRPr="004C0DC7">
        <w:rPr>
          <w:rFonts w:ascii="Verdana" w:hAnsi="Verdana"/>
          <w:sz w:val="20"/>
          <w:szCs w:val="20"/>
        </w:rPr>
        <w:t>nocrypt</w:t>
      </w:r>
      <w:proofErr w:type="spellEnd"/>
    </w:p>
    <w:p w14:paraId="2F95CECB" w14:textId="348DDC0E" w:rsidR="00B52163" w:rsidRPr="004C0DC7" w:rsidRDefault="006A571C">
      <w:pPr>
        <w:pStyle w:val="Standard1"/>
        <w:numPr>
          <w:ilvl w:val="1"/>
          <w:numId w:val="32"/>
        </w:numPr>
      </w:pPr>
      <w:r w:rsidRPr="004C0DC7">
        <w:t xml:space="preserve">Provide the public key to OINK, while updating the private key in </w:t>
      </w:r>
      <w:r w:rsidR="00407DE3" w:rsidRPr="004C0DC7">
        <w:t xml:space="preserve">the </w:t>
      </w:r>
      <w:r w:rsidRPr="004C0DC7">
        <w:t>local settings.</w:t>
      </w:r>
    </w:p>
    <w:p w14:paraId="36170856" w14:textId="3CF734A6" w:rsidR="00315555" w:rsidRDefault="00315555" w:rsidP="00315555">
      <w:pPr>
        <w:pStyle w:val="Standard1"/>
        <w:ind w:left="1080"/>
      </w:pPr>
      <w:r>
        <w:t>Virtual Piggy site preferences:</w:t>
      </w:r>
    </w:p>
    <w:p w14:paraId="2CA7901A" w14:textId="77777777" w:rsidR="00315555" w:rsidRDefault="00315555" w:rsidP="00315555">
      <w:pPr>
        <w:pStyle w:val="Standard1"/>
        <w:numPr>
          <w:ilvl w:val="0"/>
          <w:numId w:val="33"/>
        </w:numPr>
      </w:pPr>
      <w:r>
        <w:t>id: VIRTUAL_PIGGY</w:t>
      </w:r>
    </w:p>
    <w:p w14:paraId="33500C83" w14:textId="77777777" w:rsidR="00315555" w:rsidRDefault="00315555" w:rsidP="00315555">
      <w:pPr>
        <w:pStyle w:val="Standard1"/>
        <w:numPr>
          <w:ilvl w:val="0"/>
          <w:numId w:val="33"/>
        </w:numPr>
      </w:pPr>
      <w:r>
        <w:t>display name: Virtual Piggy Settings</w:t>
      </w:r>
    </w:p>
    <w:p w14:paraId="20FCD9FB" w14:textId="77777777" w:rsidR="00315555" w:rsidRDefault="00315555" w:rsidP="00315555">
      <w:pPr>
        <w:pStyle w:val="Standard1"/>
        <w:numPr>
          <w:ilvl w:val="0"/>
          <w:numId w:val="33"/>
        </w:numPr>
      </w:pPr>
      <w:r>
        <w:t>attributes:</w:t>
      </w:r>
    </w:p>
    <w:p w14:paraId="1F43243D" w14:textId="77777777" w:rsidR="00315555" w:rsidRDefault="00315555" w:rsidP="00315555">
      <w:pPr>
        <w:pStyle w:val="Standard1"/>
        <w:numPr>
          <w:ilvl w:val="1"/>
          <w:numId w:val="33"/>
        </w:numPr>
      </w:pPr>
      <w:proofErr w:type="spellStart"/>
      <w:r>
        <w:t>vpEndPointURL</w:t>
      </w:r>
      <w:proofErr w:type="spellEnd"/>
    </w:p>
    <w:p w14:paraId="6DD1F885" w14:textId="77777777" w:rsidR="00315555" w:rsidRDefault="00315555" w:rsidP="00315555">
      <w:pPr>
        <w:pStyle w:val="Standard1"/>
        <w:numPr>
          <w:ilvl w:val="1"/>
          <w:numId w:val="33"/>
        </w:numPr>
      </w:pPr>
      <w:proofErr w:type="spellStart"/>
      <w:r>
        <w:t>vpMerchantID</w:t>
      </w:r>
      <w:proofErr w:type="spellEnd"/>
    </w:p>
    <w:p w14:paraId="2B3807A5" w14:textId="77777777" w:rsidR="00315555" w:rsidRDefault="00315555" w:rsidP="00315555">
      <w:pPr>
        <w:pStyle w:val="Standard1"/>
        <w:numPr>
          <w:ilvl w:val="1"/>
          <w:numId w:val="33"/>
        </w:numPr>
      </w:pPr>
      <w:proofErr w:type="spellStart"/>
      <w:r>
        <w:t>vpApiKey</w:t>
      </w:r>
      <w:proofErr w:type="spellEnd"/>
    </w:p>
    <w:p w14:paraId="7A19C83C" w14:textId="4A23AB8B" w:rsidR="00E10B31" w:rsidRDefault="00E10B31" w:rsidP="00315555">
      <w:pPr>
        <w:pStyle w:val="Standard1"/>
        <w:numPr>
          <w:ilvl w:val="1"/>
          <w:numId w:val="33"/>
        </w:numPr>
      </w:pPr>
      <w:proofErr w:type="spellStart"/>
      <w:r>
        <w:t>vpApiTimeout</w:t>
      </w:r>
      <w:proofErr w:type="spellEnd"/>
    </w:p>
    <w:p w14:paraId="1F8A0C33" w14:textId="77777777" w:rsidR="00315555" w:rsidRDefault="00315555" w:rsidP="00315555">
      <w:pPr>
        <w:pStyle w:val="Standard1"/>
        <w:numPr>
          <w:ilvl w:val="1"/>
          <w:numId w:val="33"/>
        </w:numPr>
      </w:pPr>
      <w:proofErr w:type="spellStart"/>
      <w:r>
        <w:lastRenderedPageBreak/>
        <w:t>vpCurrencyID</w:t>
      </w:r>
      <w:proofErr w:type="spellEnd"/>
    </w:p>
    <w:p w14:paraId="0E02D067" w14:textId="77777777" w:rsidR="00315555" w:rsidRDefault="00315555" w:rsidP="00315555">
      <w:pPr>
        <w:pStyle w:val="Standard1"/>
        <w:numPr>
          <w:ilvl w:val="1"/>
          <w:numId w:val="33"/>
        </w:numPr>
      </w:pPr>
      <w:proofErr w:type="spellStart"/>
      <w:r>
        <w:t>vpShippingMethodID</w:t>
      </w:r>
      <w:proofErr w:type="spellEnd"/>
    </w:p>
    <w:p w14:paraId="1D01CB06" w14:textId="77777777" w:rsidR="00315555" w:rsidRDefault="00315555" w:rsidP="00315555">
      <w:pPr>
        <w:pStyle w:val="Standard1"/>
        <w:numPr>
          <w:ilvl w:val="1"/>
          <w:numId w:val="33"/>
        </w:numPr>
      </w:pPr>
      <w:proofErr w:type="spellStart"/>
      <w:r>
        <w:t>vpOrderExpirationDays</w:t>
      </w:r>
      <w:proofErr w:type="spellEnd"/>
    </w:p>
    <w:p w14:paraId="68D66338" w14:textId="77777777" w:rsidR="00315555" w:rsidRDefault="00315555" w:rsidP="00315555">
      <w:pPr>
        <w:pStyle w:val="Standard1"/>
        <w:numPr>
          <w:ilvl w:val="1"/>
          <w:numId w:val="33"/>
        </w:numPr>
      </w:pPr>
      <w:proofErr w:type="spellStart"/>
      <w:r>
        <w:t>vpManualCapture</w:t>
      </w:r>
      <w:proofErr w:type="spellEnd"/>
    </w:p>
    <w:p w14:paraId="0C59CD47" w14:textId="1078688C" w:rsidR="00F0115B" w:rsidRPr="004C0DC7" w:rsidRDefault="00F0115B" w:rsidP="00315555">
      <w:pPr>
        <w:pStyle w:val="Standard1"/>
        <w:numPr>
          <w:ilvl w:val="1"/>
          <w:numId w:val="33"/>
        </w:numPr>
      </w:pPr>
      <w:proofErr w:type="spellStart"/>
      <w:r w:rsidRPr="004C0DC7">
        <w:rPr>
          <w:rFonts w:ascii="Helvetica" w:hAnsi="Helvetica"/>
          <w:bCs/>
          <w:color w:val="000000"/>
          <w:shd w:val="clear" w:color="auto" w:fill="FFFFFF"/>
        </w:rPr>
        <w:t>vpRecvGatewayData</w:t>
      </w:r>
      <w:proofErr w:type="spellEnd"/>
    </w:p>
    <w:p w14:paraId="764F72CF" w14:textId="057EEFFC" w:rsidR="00F0115B" w:rsidRPr="00F0115B" w:rsidRDefault="00F0115B" w:rsidP="00315555">
      <w:pPr>
        <w:pStyle w:val="Standard1"/>
        <w:numPr>
          <w:ilvl w:val="1"/>
          <w:numId w:val="33"/>
        </w:numPr>
      </w:pPr>
      <w:proofErr w:type="spellStart"/>
      <w:r w:rsidRPr="004C0DC7">
        <w:rPr>
          <w:rFonts w:ascii="Helvetica" w:hAnsi="Helvetica"/>
          <w:bCs/>
          <w:color w:val="000000"/>
          <w:shd w:val="clear" w:color="auto" w:fill="FFFFFF"/>
        </w:rPr>
        <w:t>vpPrivateKey</w:t>
      </w:r>
      <w:proofErr w:type="spellEnd"/>
    </w:p>
    <w:p w14:paraId="03A94479" w14:textId="2367C2DB" w:rsidR="004F5AB3" w:rsidRDefault="004F5AB3" w:rsidP="00315555">
      <w:pPr>
        <w:pStyle w:val="Standard1"/>
        <w:ind w:left="1080"/>
      </w:pPr>
      <w:r>
        <w:rPr>
          <w:noProof/>
          <w:lang w:bidi="ar-SA"/>
        </w:rPr>
        <w:drawing>
          <wp:inline distT="0" distB="0" distL="0" distR="0" wp14:anchorId="13FDA5D0" wp14:editId="5EAB173C">
            <wp:extent cx="5434287" cy="2813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P Site Preference Attributes group.png"/>
                    <pic:cNvPicPr/>
                  </pic:nvPicPr>
                  <pic:blipFill>
                    <a:blip r:embed="rId16">
                      <a:extLst>
                        <a:ext uri="{28A0092B-C50C-407E-A947-70E740481C1C}">
                          <a14:useLocalDpi xmlns:a14="http://schemas.microsoft.com/office/drawing/2010/main" val="0"/>
                        </a:ext>
                      </a:extLst>
                    </a:blip>
                    <a:stretch>
                      <a:fillRect/>
                    </a:stretch>
                  </pic:blipFill>
                  <pic:spPr>
                    <a:xfrm>
                      <a:off x="0" y="0"/>
                      <a:ext cx="5434996" cy="2813417"/>
                    </a:xfrm>
                    <a:prstGeom prst="rect">
                      <a:avLst/>
                    </a:prstGeom>
                  </pic:spPr>
                </pic:pic>
              </a:graphicData>
            </a:graphic>
          </wp:inline>
        </w:drawing>
      </w:r>
    </w:p>
    <w:p w14:paraId="0FB4835E" w14:textId="77777777" w:rsidR="00315555" w:rsidRPr="00961009" w:rsidRDefault="00315555" w:rsidP="00961009">
      <w:pPr>
        <w:rPr>
          <w:b/>
        </w:rPr>
      </w:pPr>
      <w:r w:rsidRPr="00961009">
        <w:rPr>
          <w:b/>
        </w:rPr>
        <w:t xml:space="preserve">Set Virtual Piggy Site Preferences for </w:t>
      </w:r>
      <w:r w:rsidR="00DB38F9">
        <w:rPr>
          <w:b/>
        </w:rPr>
        <w:t>E</w:t>
      </w:r>
      <w:r w:rsidRPr="00961009">
        <w:rPr>
          <w:b/>
        </w:rPr>
        <w:t xml:space="preserve">ach </w:t>
      </w:r>
      <w:r w:rsidR="00DB38F9">
        <w:rPr>
          <w:b/>
        </w:rPr>
        <w:t>S</w:t>
      </w:r>
      <w:r w:rsidRPr="00961009">
        <w:rPr>
          <w:b/>
        </w:rPr>
        <w:t>ite</w:t>
      </w:r>
    </w:p>
    <w:p w14:paraId="1B206379" w14:textId="77777777" w:rsidR="00315555" w:rsidRDefault="00DB38F9" w:rsidP="00961009">
      <w:r>
        <w:t>For</w:t>
      </w:r>
      <w:r w:rsidR="00315555">
        <w:t xml:space="preserve"> each site </w:t>
      </w:r>
      <w:r>
        <w:t xml:space="preserve">that </w:t>
      </w:r>
      <w:r w:rsidR="00315555">
        <w:t xml:space="preserve">Virtual Piggy </w:t>
      </w:r>
      <w:r>
        <w:t>used as a payment option</w:t>
      </w:r>
      <w:r w:rsidR="00315555">
        <w:t>, go to Site -&gt; Site Preferences -&gt; Custom Preferences -&gt; Virtual Piggy Settings</w:t>
      </w:r>
      <w:r w:rsidR="004F5AB3">
        <w:t xml:space="preserve"> and</w:t>
      </w:r>
      <w:r>
        <w:t xml:space="preserve"> set the preferences according to</w:t>
      </w:r>
      <w:r w:rsidR="004F5AB3">
        <w:t xml:space="preserve"> the </w:t>
      </w:r>
      <w:r>
        <w:t xml:space="preserve">following </w:t>
      </w:r>
      <w:r w:rsidR="004F5AB3">
        <w:t>screenshot:</w:t>
      </w:r>
    </w:p>
    <w:p w14:paraId="4494E6E2" w14:textId="2B9B50A1" w:rsidR="004F5AB3" w:rsidRDefault="00F0115B" w:rsidP="00315555">
      <w:pPr>
        <w:pStyle w:val="Standard1"/>
        <w:ind w:left="1080"/>
      </w:pPr>
      <w:r w:rsidRPr="00F0115B">
        <w:rPr>
          <w:noProof/>
          <w:lang w:bidi="ar-SA"/>
        </w:rPr>
        <w:lastRenderedPageBreak/>
        <w:t xml:space="preserve"> </w:t>
      </w:r>
      <w:r>
        <w:rPr>
          <w:noProof/>
          <w:lang w:bidi="ar-SA"/>
        </w:rPr>
        <w:drawing>
          <wp:inline distT="0" distB="0" distL="0" distR="0" wp14:anchorId="0F12631E" wp14:editId="141A9403">
            <wp:extent cx="5395595" cy="370871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30210" cy="3732503"/>
                    </a:xfrm>
                    <a:prstGeom prst="rect">
                      <a:avLst/>
                    </a:prstGeom>
                  </pic:spPr>
                </pic:pic>
              </a:graphicData>
            </a:graphic>
          </wp:inline>
        </w:drawing>
      </w:r>
    </w:p>
    <w:p w14:paraId="1F6A4259" w14:textId="77777777" w:rsidR="004F5AB3" w:rsidRDefault="004F5AB3" w:rsidP="00961009">
      <w:r>
        <w:t>Some suggestions:</w:t>
      </w:r>
    </w:p>
    <w:p w14:paraId="4A80066E" w14:textId="77777777" w:rsidR="004F5AB3" w:rsidRDefault="004F5AB3" w:rsidP="00961009">
      <w:pPr>
        <w:pStyle w:val="ListParagraph"/>
        <w:numPr>
          <w:ilvl w:val="0"/>
          <w:numId w:val="42"/>
        </w:numPr>
      </w:pPr>
      <w:r>
        <w:t>Transaction Service URL, Merchant ID, API Key and Site Currency should be requested from Virtual Piggy;</w:t>
      </w:r>
    </w:p>
    <w:p w14:paraId="2C838959" w14:textId="77777777" w:rsidR="004F5AB3" w:rsidRDefault="004F5AB3" w:rsidP="00961009">
      <w:pPr>
        <w:pStyle w:val="ListParagraph"/>
        <w:numPr>
          <w:ilvl w:val="0"/>
          <w:numId w:val="42"/>
        </w:numPr>
      </w:pPr>
      <w:r>
        <w:t>”Order Expires in” and “Manual Capture” should be set accordingly your Virtual Piggy workflow;</w:t>
      </w:r>
    </w:p>
    <w:p w14:paraId="4D38D793" w14:textId="77777777" w:rsidR="004F5AB3" w:rsidRDefault="004F5AB3" w:rsidP="00961009">
      <w:pPr>
        <w:pStyle w:val="ListParagraph"/>
        <w:numPr>
          <w:ilvl w:val="0"/>
          <w:numId w:val="42"/>
        </w:numPr>
      </w:pPr>
      <w:r>
        <w:t>Shipping Method ID should contain explicit ID of a shipping method configured on your instance for all Virtual Piggy orders (see the screenshot below).</w:t>
      </w:r>
    </w:p>
    <w:p w14:paraId="31A9E6E0" w14:textId="77777777" w:rsidR="00850323" w:rsidRDefault="00850323" w:rsidP="00850323">
      <w:pPr>
        <w:pStyle w:val="Standard1"/>
        <w:numPr>
          <w:ilvl w:val="0"/>
          <w:numId w:val="42"/>
        </w:numPr>
      </w:pPr>
      <w:r>
        <w:t>Please follow the following instructions on generating the public and private keys:</w:t>
      </w:r>
    </w:p>
    <w:p w14:paraId="5E0AE535" w14:textId="77777777" w:rsidR="00850323" w:rsidRPr="00850323" w:rsidRDefault="00850323" w:rsidP="00850323">
      <w:pPr>
        <w:pStyle w:val="ListParagraph"/>
        <w:numPr>
          <w:ilvl w:val="1"/>
          <w:numId w:val="42"/>
        </w:numPr>
        <w:shd w:val="clear" w:color="auto" w:fill="FFFFFF"/>
        <w:spacing w:line="293" w:lineRule="atLeast"/>
        <w:textAlignment w:val="baseline"/>
        <w:rPr>
          <w:rFonts w:ascii="Verdana" w:hAnsi="Verdana"/>
          <w:color w:val="3D3D3D"/>
          <w:sz w:val="20"/>
          <w:szCs w:val="20"/>
        </w:rPr>
      </w:pPr>
      <w:r w:rsidRPr="00850323">
        <w:rPr>
          <w:rFonts w:ascii="Verdana" w:hAnsi="Verdana"/>
          <w:color w:val="3D3D3D"/>
          <w:sz w:val="20"/>
          <w:szCs w:val="20"/>
        </w:rPr>
        <w:t xml:space="preserve">Step 1. Get a machine with </w:t>
      </w:r>
      <w:proofErr w:type="spellStart"/>
      <w:r w:rsidRPr="00850323">
        <w:rPr>
          <w:rFonts w:ascii="Verdana" w:hAnsi="Verdana"/>
          <w:color w:val="3D3D3D"/>
          <w:sz w:val="20"/>
          <w:szCs w:val="20"/>
        </w:rPr>
        <w:t>openssl</w:t>
      </w:r>
      <w:proofErr w:type="spellEnd"/>
      <w:r w:rsidRPr="00850323">
        <w:rPr>
          <w:rFonts w:ascii="Verdana" w:hAnsi="Verdana"/>
          <w:color w:val="3D3D3D"/>
          <w:sz w:val="20"/>
          <w:szCs w:val="20"/>
        </w:rPr>
        <w:t xml:space="preserve"> installed on it (</w:t>
      </w:r>
      <w:proofErr w:type="spellStart"/>
      <w:r w:rsidRPr="00850323">
        <w:rPr>
          <w:rFonts w:ascii="Verdana" w:hAnsi="Verdana"/>
          <w:color w:val="3D3D3D"/>
          <w:sz w:val="20"/>
          <w:szCs w:val="20"/>
        </w:rPr>
        <w:t>linux</w:t>
      </w:r>
      <w:proofErr w:type="spellEnd"/>
      <w:r w:rsidRPr="00850323">
        <w:rPr>
          <w:rFonts w:ascii="Verdana" w:hAnsi="Verdana"/>
          <w:color w:val="3D3D3D"/>
          <w:sz w:val="20"/>
          <w:szCs w:val="20"/>
        </w:rPr>
        <w:t>/mac have by default, there’s a link to a windows binary here: </w:t>
      </w:r>
      <w:hyperlink r:id="rId18" w:history="1">
        <w:r w:rsidRPr="00850323">
          <w:rPr>
            <w:rStyle w:val="Hyperlink"/>
            <w:rFonts w:ascii="inherit" w:hAnsi="inherit"/>
            <w:color w:val="3778C7"/>
            <w:sz w:val="20"/>
            <w:szCs w:val="20"/>
            <w:bdr w:val="none" w:sz="0" w:space="0" w:color="auto" w:frame="1"/>
          </w:rPr>
          <w:t>http://www.openssl.org/related/binaries.html</w:t>
        </w:r>
      </w:hyperlink>
      <w:r w:rsidRPr="00850323">
        <w:rPr>
          <w:rFonts w:ascii="Verdana" w:hAnsi="Verdana"/>
          <w:color w:val="3D3D3D"/>
          <w:sz w:val="20"/>
          <w:szCs w:val="20"/>
        </w:rPr>
        <w:t>)</w:t>
      </w:r>
    </w:p>
    <w:p w14:paraId="6308072E" w14:textId="77777777" w:rsidR="00850323" w:rsidRPr="00850323" w:rsidRDefault="00850323" w:rsidP="00850323">
      <w:pPr>
        <w:pStyle w:val="ListParagraph"/>
        <w:numPr>
          <w:ilvl w:val="1"/>
          <w:numId w:val="42"/>
        </w:numPr>
        <w:shd w:val="clear" w:color="auto" w:fill="FFFFFF"/>
        <w:spacing w:line="293" w:lineRule="atLeast"/>
        <w:textAlignment w:val="baseline"/>
        <w:rPr>
          <w:rFonts w:ascii="Verdana" w:hAnsi="Verdana"/>
          <w:color w:val="3D3D3D"/>
          <w:sz w:val="20"/>
          <w:szCs w:val="20"/>
        </w:rPr>
      </w:pPr>
      <w:r>
        <w:rPr>
          <w:rFonts w:ascii="Verdana" w:hAnsi="Verdana"/>
          <w:color w:val="3D3D3D"/>
          <w:sz w:val="20"/>
          <w:szCs w:val="20"/>
        </w:rPr>
        <w:t>Step 2</w:t>
      </w:r>
      <w:r w:rsidRPr="00850323">
        <w:rPr>
          <w:rFonts w:ascii="Verdana" w:hAnsi="Verdana"/>
          <w:color w:val="3D3D3D"/>
          <w:sz w:val="20"/>
          <w:szCs w:val="20"/>
        </w:rPr>
        <w:t xml:space="preserve">. </w:t>
      </w:r>
      <w:proofErr w:type="spellStart"/>
      <w:r w:rsidRPr="00850323">
        <w:rPr>
          <w:rFonts w:ascii="Verdana" w:hAnsi="Verdana"/>
          <w:color w:val="3D3D3D"/>
          <w:sz w:val="20"/>
          <w:szCs w:val="20"/>
        </w:rPr>
        <w:t>openssl</w:t>
      </w:r>
      <w:proofErr w:type="spellEnd"/>
      <w:r w:rsidRPr="00850323">
        <w:rPr>
          <w:rFonts w:ascii="Verdana" w:hAnsi="Verdana"/>
          <w:color w:val="3D3D3D"/>
          <w:sz w:val="20"/>
          <w:szCs w:val="20"/>
        </w:rPr>
        <w:t xml:space="preserve"> </w:t>
      </w:r>
      <w:proofErr w:type="spellStart"/>
      <w:r w:rsidRPr="00850323">
        <w:rPr>
          <w:rFonts w:ascii="Verdana" w:hAnsi="Verdana"/>
          <w:color w:val="3D3D3D"/>
          <w:sz w:val="20"/>
          <w:szCs w:val="20"/>
        </w:rPr>
        <w:t>genrsa</w:t>
      </w:r>
      <w:proofErr w:type="spellEnd"/>
      <w:r w:rsidRPr="00850323">
        <w:rPr>
          <w:rFonts w:ascii="Verdana" w:hAnsi="Verdana"/>
          <w:color w:val="3D3D3D"/>
          <w:sz w:val="20"/>
          <w:szCs w:val="20"/>
        </w:rPr>
        <w:t xml:space="preserve"> -out </w:t>
      </w:r>
      <w:proofErr w:type="spellStart"/>
      <w:r w:rsidRPr="00850323">
        <w:rPr>
          <w:rFonts w:ascii="Verdana" w:hAnsi="Verdana"/>
          <w:color w:val="3D3D3D"/>
          <w:sz w:val="20"/>
          <w:szCs w:val="20"/>
        </w:rPr>
        <w:t>rsaprivatekey.pem</w:t>
      </w:r>
      <w:proofErr w:type="spellEnd"/>
      <w:r w:rsidRPr="00850323">
        <w:rPr>
          <w:rFonts w:ascii="Verdana" w:hAnsi="Verdana"/>
          <w:color w:val="3D3D3D"/>
          <w:sz w:val="20"/>
          <w:szCs w:val="20"/>
        </w:rPr>
        <w:t xml:space="preserve"> 2048 </w:t>
      </w:r>
    </w:p>
    <w:p w14:paraId="46086340" w14:textId="77777777" w:rsidR="00850323" w:rsidRPr="00850323" w:rsidRDefault="00850323" w:rsidP="00850323">
      <w:pPr>
        <w:pStyle w:val="ListParagraph"/>
        <w:numPr>
          <w:ilvl w:val="1"/>
          <w:numId w:val="42"/>
        </w:numPr>
        <w:shd w:val="clear" w:color="auto" w:fill="FFFFFF"/>
        <w:spacing w:line="293" w:lineRule="atLeast"/>
        <w:textAlignment w:val="baseline"/>
        <w:rPr>
          <w:rFonts w:ascii="Verdana" w:hAnsi="Verdana"/>
          <w:color w:val="3D3D3D"/>
          <w:sz w:val="20"/>
          <w:szCs w:val="20"/>
        </w:rPr>
      </w:pPr>
      <w:r>
        <w:rPr>
          <w:rFonts w:ascii="Verdana" w:hAnsi="Verdana"/>
          <w:color w:val="3D3D3D"/>
          <w:sz w:val="20"/>
          <w:szCs w:val="20"/>
        </w:rPr>
        <w:t>Step 3</w:t>
      </w:r>
      <w:r w:rsidRPr="00850323">
        <w:rPr>
          <w:rFonts w:ascii="Verdana" w:hAnsi="Verdana"/>
          <w:color w:val="3D3D3D"/>
          <w:sz w:val="20"/>
          <w:szCs w:val="20"/>
        </w:rPr>
        <w:t xml:space="preserve">. </w:t>
      </w:r>
      <w:proofErr w:type="spellStart"/>
      <w:r w:rsidRPr="00850323">
        <w:rPr>
          <w:rFonts w:ascii="Verdana" w:hAnsi="Verdana"/>
          <w:color w:val="3D3D3D"/>
          <w:sz w:val="20"/>
          <w:szCs w:val="20"/>
        </w:rPr>
        <w:t>openssl</w:t>
      </w:r>
      <w:proofErr w:type="spellEnd"/>
      <w:r w:rsidRPr="00850323">
        <w:rPr>
          <w:rFonts w:ascii="Verdana" w:hAnsi="Verdana"/>
          <w:color w:val="3D3D3D"/>
          <w:sz w:val="20"/>
          <w:szCs w:val="20"/>
        </w:rPr>
        <w:t xml:space="preserve"> </w:t>
      </w:r>
      <w:proofErr w:type="spellStart"/>
      <w:r w:rsidRPr="00850323">
        <w:rPr>
          <w:rFonts w:ascii="Verdana" w:hAnsi="Verdana"/>
          <w:color w:val="3D3D3D"/>
          <w:sz w:val="20"/>
          <w:szCs w:val="20"/>
        </w:rPr>
        <w:t>rsa</w:t>
      </w:r>
      <w:proofErr w:type="spellEnd"/>
      <w:r w:rsidRPr="00850323">
        <w:rPr>
          <w:rFonts w:ascii="Verdana" w:hAnsi="Verdana"/>
          <w:color w:val="3D3D3D"/>
          <w:sz w:val="20"/>
          <w:szCs w:val="20"/>
        </w:rPr>
        <w:t xml:space="preserve"> -in </w:t>
      </w:r>
      <w:proofErr w:type="spellStart"/>
      <w:r w:rsidRPr="00850323">
        <w:rPr>
          <w:rFonts w:ascii="Verdana" w:hAnsi="Verdana"/>
          <w:color w:val="3D3D3D"/>
          <w:sz w:val="20"/>
          <w:szCs w:val="20"/>
        </w:rPr>
        <w:t>rsaprivatekey.pem</w:t>
      </w:r>
      <w:proofErr w:type="spellEnd"/>
      <w:r w:rsidRPr="00850323">
        <w:rPr>
          <w:rFonts w:ascii="Verdana" w:hAnsi="Verdana"/>
          <w:color w:val="3D3D3D"/>
          <w:sz w:val="20"/>
          <w:szCs w:val="20"/>
        </w:rPr>
        <w:t xml:space="preserve"> -out </w:t>
      </w:r>
      <w:proofErr w:type="spellStart"/>
      <w:r w:rsidRPr="00850323">
        <w:rPr>
          <w:rFonts w:ascii="Verdana" w:hAnsi="Verdana"/>
          <w:color w:val="3D3D3D"/>
          <w:sz w:val="20"/>
          <w:szCs w:val="20"/>
        </w:rPr>
        <w:t>publickey.pem</w:t>
      </w:r>
      <w:proofErr w:type="spellEnd"/>
      <w:r w:rsidRPr="00850323">
        <w:rPr>
          <w:rFonts w:ascii="Verdana" w:hAnsi="Verdana"/>
          <w:color w:val="3D3D3D"/>
          <w:sz w:val="20"/>
          <w:szCs w:val="20"/>
        </w:rPr>
        <w:t xml:space="preserve"> -</w:t>
      </w:r>
      <w:proofErr w:type="spellStart"/>
      <w:r w:rsidRPr="00850323">
        <w:rPr>
          <w:rFonts w:ascii="Verdana" w:hAnsi="Verdana"/>
          <w:color w:val="3D3D3D"/>
          <w:sz w:val="20"/>
          <w:szCs w:val="20"/>
        </w:rPr>
        <w:t>pubout</w:t>
      </w:r>
      <w:proofErr w:type="spellEnd"/>
      <w:r w:rsidRPr="00850323">
        <w:rPr>
          <w:rFonts w:ascii="Verdana" w:hAnsi="Verdana"/>
          <w:color w:val="3D3D3D"/>
          <w:sz w:val="20"/>
          <w:szCs w:val="20"/>
        </w:rPr>
        <w:t xml:space="preserve"> </w:t>
      </w:r>
    </w:p>
    <w:p w14:paraId="4AD46B89" w14:textId="77777777" w:rsidR="00850323" w:rsidRPr="00850323" w:rsidRDefault="00850323" w:rsidP="00850323">
      <w:pPr>
        <w:pStyle w:val="ListParagraph"/>
        <w:numPr>
          <w:ilvl w:val="1"/>
          <w:numId w:val="42"/>
        </w:numPr>
        <w:shd w:val="clear" w:color="auto" w:fill="FFFFFF"/>
        <w:spacing w:line="293" w:lineRule="atLeast"/>
        <w:textAlignment w:val="baseline"/>
        <w:rPr>
          <w:rFonts w:ascii="Verdana" w:hAnsi="Verdana"/>
          <w:color w:val="3D3D3D"/>
          <w:sz w:val="20"/>
          <w:szCs w:val="20"/>
        </w:rPr>
      </w:pPr>
      <w:r>
        <w:rPr>
          <w:rFonts w:ascii="Verdana" w:hAnsi="Verdana"/>
          <w:color w:val="3D3D3D"/>
          <w:sz w:val="20"/>
          <w:szCs w:val="20"/>
        </w:rPr>
        <w:t>Step 4</w:t>
      </w:r>
      <w:r w:rsidRPr="00850323">
        <w:rPr>
          <w:rFonts w:ascii="Verdana" w:hAnsi="Verdana"/>
          <w:color w:val="3D3D3D"/>
          <w:sz w:val="20"/>
          <w:szCs w:val="20"/>
        </w:rPr>
        <w:t xml:space="preserve">. </w:t>
      </w:r>
      <w:proofErr w:type="spellStart"/>
      <w:r w:rsidRPr="00850323">
        <w:rPr>
          <w:rFonts w:ascii="Verdana" w:hAnsi="Verdana"/>
          <w:color w:val="3D3D3D"/>
          <w:sz w:val="20"/>
          <w:szCs w:val="20"/>
        </w:rPr>
        <w:t>openssl</w:t>
      </w:r>
      <w:proofErr w:type="spellEnd"/>
      <w:r w:rsidRPr="00850323">
        <w:rPr>
          <w:rFonts w:ascii="Verdana" w:hAnsi="Verdana"/>
          <w:color w:val="3D3D3D"/>
          <w:sz w:val="20"/>
          <w:szCs w:val="20"/>
        </w:rPr>
        <w:t xml:space="preserve"> pkcs8 -topk8 -in </w:t>
      </w:r>
      <w:proofErr w:type="spellStart"/>
      <w:r w:rsidRPr="00850323">
        <w:rPr>
          <w:rFonts w:ascii="Verdana" w:hAnsi="Verdana"/>
          <w:color w:val="3D3D3D"/>
          <w:sz w:val="20"/>
          <w:szCs w:val="20"/>
        </w:rPr>
        <w:t>rsaprivatekey.pem</w:t>
      </w:r>
      <w:proofErr w:type="spellEnd"/>
      <w:r w:rsidRPr="00850323">
        <w:rPr>
          <w:rFonts w:ascii="Verdana" w:hAnsi="Verdana"/>
          <w:color w:val="3D3D3D"/>
          <w:sz w:val="20"/>
          <w:szCs w:val="20"/>
        </w:rPr>
        <w:t xml:space="preserve"> -out </w:t>
      </w:r>
      <w:proofErr w:type="spellStart"/>
      <w:r w:rsidRPr="00850323">
        <w:rPr>
          <w:rFonts w:ascii="Verdana" w:hAnsi="Verdana"/>
          <w:color w:val="3D3D3D"/>
          <w:sz w:val="20"/>
          <w:szCs w:val="20"/>
        </w:rPr>
        <w:t>privatekey.pem</w:t>
      </w:r>
      <w:proofErr w:type="spellEnd"/>
      <w:r w:rsidRPr="00850323">
        <w:rPr>
          <w:rFonts w:ascii="Verdana" w:hAnsi="Verdana"/>
          <w:color w:val="3D3D3D"/>
          <w:sz w:val="20"/>
          <w:szCs w:val="20"/>
        </w:rPr>
        <w:t xml:space="preserve"> -</w:t>
      </w:r>
      <w:proofErr w:type="spellStart"/>
      <w:r w:rsidRPr="00850323">
        <w:rPr>
          <w:rFonts w:ascii="Verdana" w:hAnsi="Verdana"/>
          <w:color w:val="3D3D3D"/>
          <w:sz w:val="20"/>
          <w:szCs w:val="20"/>
        </w:rPr>
        <w:t>nocrypt</w:t>
      </w:r>
      <w:proofErr w:type="spellEnd"/>
    </w:p>
    <w:p w14:paraId="522E4614" w14:textId="77777777" w:rsidR="00850323" w:rsidRDefault="00850323" w:rsidP="00850323">
      <w:pPr>
        <w:pStyle w:val="Standard1"/>
        <w:numPr>
          <w:ilvl w:val="1"/>
          <w:numId w:val="42"/>
        </w:numPr>
      </w:pPr>
      <w:r>
        <w:t>Provide the public key to OINK, while updating the private key in the local settings.</w:t>
      </w:r>
    </w:p>
    <w:p w14:paraId="18B2FDBE" w14:textId="77777777" w:rsidR="004F5AB3" w:rsidRDefault="00A559F5" w:rsidP="00A559F5">
      <w:pPr>
        <w:pStyle w:val="Standard1"/>
        <w:ind w:left="1080"/>
      </w:pPr>
      <w:r>
        <w:rPr>
          <w:noProof/>
          <w:lang w:bidi="ar-SA"/>
        </w:rPr>
        <w:lastRenderedPageBreak/>
        <w:drawing>
          <wp:inline distT="0" distB="0" distL="0" distR="0" wp14:anchorId="1E8946BB" wp14:editId="136B24B7">
            <wp:extent cx="5448300" cy="21790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P Shipping Method.png"/>
                    <pic:cNvPicPr/>
                  </pic:nvPicPr>
                  <pic:blipFill>
                    <a:blip r:embed="rId19">
                      <a:extLst>
                        <a:ext uri="{28A0092B-C50C-407E-A947-70E740481C1C}">
                          <a14:useLocalDpi xmlns:a14="http://schemas.microsoft.com/office/drawing/2010/main" val="0"/>
                        </a:ext>
                      </a:extLst>
                    </a:blip>
                    <a:stretch>
                      <a:fillRect/>
                    </a:stretch>
                  </pic:blipFill>
                  <pic:spPr>
                    <a:xfrm>
                      <a:off x="0" y="0"/>
                      <a:ext cx="5446065" cy="2178202"/>
                    </a:xfrm>
                    <a:prstGeom prst="rect">
                      <a:avLst/>
                    </a:prstGeom>
                  </pic:spPr>
                </pic:pic>
              </a:graphicData>
            </a:graphic>
          </wp:inline>
        </w:drawing>
      </w:r>
    </w:p>
    <w:p w14:paraId="25BD259C" w14:textId="77777777" w:rsidR="00A559F5" w:rsidRDefault="00A559F5" w:rsidP="00A559F5">
      <w:pPr>
        <w:pStyle w:val="Standard1"/>
        <w:ind w:left="1080"/>
      </w:pPr>
    </w:p>
    <w:p w14:paraId="6458A55D" w14:textId="77777777" w:rsidR="00A559F5" w:rsidRDefault="00A559F5" w:rsidP="00A559F5">
      <w:pPr>
        <w:pStyle w:val="Standard1"/>
        <w:ind w:left="1080"/>
      </w:pPr>
    </w:p>
    <w:p w14:paraId="37CCDCDE" w14:textId="77777777" w:rsidR="00961009" w:rsidRDefault="00961009" w:rsidP="00A559F5">
      <w:pPr>
        <w:pStyle w:val="Standard1"/>
        <w:ind w:left="1080"/>
      </w:pPr>
    </w:p>
    <w:p w14:paraId="494202B2" w14:textId="77777777" w:rsidR="00A559F5" w:rsidRDefault="00A559F5" w:rsidP="00A559F5">
      <w:pPr>
        <w:pStyle w:val="Standard1"/>
        <w:ind w:left="1080"/>
      </w:pPr>
    </w:p>
    <w:p w14:paraId="046E3C89" w14:textId="77777777" w:rsidR="00A559F5" w:rsidRPr="00961009" w:rsidRDefault="00A559F5" w:rsidP="00961009">
      <w:pPr>
        <w:rPr>
          <w:b/>
        </w:rPr>
      </w:pPr>
      <w:r w:rsidRPr="00961009">
        <w:rPr>
          <w:b/>
        </w:rPr>
        <w:t xml:space="preserve">Create a Virtual Piggy </w:t>
      </w:r>
      <w:r w:rsidR="00A973D7">
        <w:rPr>
          <w:b/>
        </w:rPr>
        <w:t>P</w:t>
      </w:r>
      <w:r w:rsidRPr="00961009">
        <w:rPr>
          <w:b/>
        </w:rPr>
        <w:t xml:space="preserve">ayment </w:t>
      </w:r>
      <w:r w:rsidR="00A973D7">
        <w:rPr>
          <w:b/>
        </w:rPr>
        <w:t>M</w:t>
      </w:r>
      <w:r w:rsidRPr="00961009">
        <w:rPr>
          <w:b/>
        </w:rPr>
        <w:t xml:space="preserve">ethod for </w:t>
      </w:r>
      <w:r w:rsidR="00A973D7">
        <w:rPr>
          <w:b/>
        </w:rPr>
        <w:t>E</w:t>
      </w:r>
      <w:r w:rsidRPr="00961009">
        <w:rPr>
          <w:b/>
        </w:rPr>
        <w:t xml:space="preserve">ach </w:t>
      </w:r>
      <w:r w:rsidR="00A973D7">
        <w:rPr>
          <w:b/>
        </w:rPr>
        <w:t>S</w:t>
      </w:r>
      <w:r w:rsidRPr="00961009">
        <w:rPr>
          <w:b/>
        </w:rPr>
        <w:t>ite</w:t>
      </w:r>
    </w:p>
    <w:p w14:paraId="14150D64" w14:textId="77777777" w:rsidR="00A559F5" w:rsidRDefault="00A559F5" w:rsidP="00961009">
      <w:r>
        <w:t>The payment meth</w:t>
      </w:r>
      <w:r w:rsidR="00A973D7">
        <w:t>od should be created according to</w:t>
      </w:r>
      <w:r>
        <w:t xml:space="preserve"> the </w:t>
      </w:r>
      <w:r w:rsidR="00A973D7">
        <w:t xml:space="preserve">following </w:t>
      </w:r>
      <w:r>
        <w:t>screenshot below:</w:t>
      </w:r>
    </w:p>
    <w:p w14:paraId="06AF82F5" w14:textId="77777777" w:rsidR="00A559F5" w:rsidRDefault="00A559F5" w:rsidP="00A559F5">
      <w:pPr>
        <w:pStyle w:val="Standard1"/>
        <w:ind w:left="1080"/>
      </w:pPr>
      <w:r>
        <w:rPr>
          <w:noProof/>
          <w:lang w:bidi="ar-SA"/>
        </w:rPr>
        <w:drawing>
          <wp:inline distT="0" distB="0" distL="0" distR="0" wp14:anchorId="106C3D7A" wp14:editId="237F1F41">
            <wp:extent cx="4261080" cy="2800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P Payment method.png"/>
                    <pic:cNvPicPr/>
                  </pic:nvPicPr>
                  <pic:blipFill>
                    <a:blip r:embed="rId20">
                      <a:extLst>
                        <a:ext uri="{28A0092B-C50C-407E-A947-70E740481C1C}">
                          <a14:useLocalDpi xmlns:a14="http://schemas.microsoft.com/office/drawing/2010/main" val="0"/>
                        </a:ext>
                      </a:extLst>
                    </a:blip>
                    <a:stretch>
                      <a:fillRect/>
                    </a:stretch>
                  </pic:blipFill>
                  <pic:spPr>
                    <a:xfrm>
                      <a:off x="0" y="0"/>
                      <a:ext cx="4260789" cy="2800159"/>
                    </a:xfrm>
                    <a:prstGeom prst="rect">
                      <a:avLst/>
                    </a:prstGeom>
                  </pic:spPr>
                </pic:pic>
              </a:graphicData>
            </a:graphic>
          </wp:inline>
        </w:drawing>
      </w:r>
    </w:p>
    <w:p w14:paraId="163FAB60" w14:textId="77777777" w:rsidR="00450FCA" w:rsidRDefault="00450FCA" w:rsidP="00961009">
      <w:r>
        <w:t xml:space="preserve">The only required fields are ID, Name and Enabled. The rest </w:t>
      </w:r>
      <w:r w:rsidR="00A973D7">
        <w:t>of fields can be set according to</w:t>
      </w:r>
      <w:r>
        <w:t xml:space="preserve"> your requirements.</w:t>
      </w:r>
    </w:p>
    <w:p w14:paraId="239E4876" w14:textId="77777777" w:rsidR="00450FCA" w:rsidRPr="00450FCA" w:rsidRDefault="00450FCA" w:rsidP="00961009">
      <w:pPr>
        <w:rPr>
          <w:b/>
        </w:rPr>
      </w:pPr>
      <w:r w:rsidRPr="00450FCA">
        <w:rPr>
          <w:b/>
        </w:rPr>
        <w:t>Provide Callback URLs for Virtual Piggy</w:t>
      </w:r>
    </w:p>
    <w:p w14:paraId="0A4E8E65" w14:textId="77777777" w:rsidR="00450FCA" w:rsidRDefault="00450FCA" w:rsidP="00961009">
      <w:r>
        <w:t xml:space="preserve">To complete the configuration you should provide callback </w:t>
      </w:r>
      <w:proofErr w:type="spellStart"/>
      <w:r>
        <w:t>urls</w:t>
      </w:r>
      <w:proofErr w:type="spellEnd"/>
      <w:r>
        <w:t xml:space="preserve"> for Approval and Reject requests from </w:t>
      </w:r>
      <w:r w:rsidR="00A92519" w:rsidRPr="00A92519">
        <w:rPr>
          <w:b/>
        </w:rPr>
        <w:t>Oink</w:t>
      </w:r>
      <w:r>
        <w:t xml:space="preserve"> service.</w:t>
      </w:r>
    </w:p>
    <w:p w14:paraId="02B95CA9" w14:textId="77777777" w:rsidR="00450FCA" w:rsidRDefault="00450FCA" w:rsidP="00961009">
      <w:r>
        <w:t>Examples:</w:t>
      </w:r>
    </w:p>
    <w:p w14:paraId="1C247A11" w14:textId="77777777" w:rsidR="00450FCA" w:rsidRDefault="00450FCA" w:rsidP="00A559F5">
      <w:pPr>
        <w:pStyle w:val="Standard1"/>
        <w:ind w:left="1080"/>
        <w:rPr>
          <w:sz w:val="16"/>
          <w:szCs w:val="16"/>
        </w:rPr>
      </w:pPr>
      <w:r w:rsidRPr="008E1354">
        <w:rPr>
          <w:sz w:val="16"/>
          <w:szCs w:val="16"/>
          <w:lang w:val="uk-UA"/>
        </w:rPr>
        <w:lastRenderedPageBreak/>
        <w:t>https://</w:t>
      </w:r>
      <w:r w:rsidRPr="008E1354">
        <w:rPr>
          <w:sz w:val="16"/>
          <w:szCs w:val="16"/>
        </w:rPr>
        <w:t>sandbox</w:t>
      </w:r>
      <w:r w:rsidRPr="008E1354">
        <w:rPr>
          <w:sz w:val="16"/>
          <w:szCs w:val="16"/>
          <w:lang w:val="uk-UA"/>
        </w:rPr>
        <w:t>1.</w:t>
      </w:r>
      <w:r w:rsidRPr="008E1354">
        <w:rPr>
          <w:sz w:val="16"/>
          <w:szCs w:val="16"/>
        </w:rPr>
        <w:t>my</w:t>
      </w:r>
      <w:r w:rsidRPr="008E1354">
        <w:rPr>
          <w:sz w:val="16"/>
          <w:szCs w:val="16"/>
          <w:lang w:val="uk-UA"/>
        </w:rPr>
        <w:t>.dw.demandware.net/on/demandware.store/Sites-</w:t>
      </w:r>
      <w:proofErr w:type="spellStart"/>
      <w:r w:rsidR="008E1354" w:rsidRPr="008E1354">
        <w:rPr>
          <w:sz w:val="16"/>
          <w:szCs w:val="16"/>
        </w:rPr>
        <w:t>SiteID</w:t>
      </w:r>
      <w:proofErr w:type="spellEnd"/>
      <w:r w:rsidR="008E1354" w:rsidRPr="008E1354">
        <w:rPr>
          <w:sz w:val="16"/>
          <w:szCs w:val="16"/>
        </w:rPr>
        <w:t>-</w:t>
      </w:r>
      <w:r w:rsidRPr="008E1354">
        <w:rPr>
          <w:sz w:val="16"/>
          <w:szCs w:val="16"/>
          <w:lang w:val="uk-UA"/>
        </w:rPr>
        <w:t>Site/default/</w:t>
      </w:r>
      <w:proofErr w:type="spellStart"/>
      <w:r w:rsidRPr="008E1354">
        <w:rPr>
          <w:sz w:val="16"/>
          <w:szCs w:val="16"/>
        </w:rPr>
        <w:t>VPCallback</w:t>
      </w:r>
      <w:proofErr w:type="spellEnd"/>
      <w:r w:rsidRPr="008E1354">
        <w:rPr>
          <w:sz w:val="16"/>
          <w:szCs w:val="16"/>
        </w:rPr>
        <w:t>-Approve</w:t>
      </w:r>
    </w:p>
    <w:p w14:paraId="3E6B9A45" w14:textId="77777777" w:rsidR="008E1354" w:rsidRDefault="008E1354" w:rsidP="00A559F5">
      <w:pPr>
        <w:pStyle w:val="Standard1"/>
        <w:ind w:left="1080"/>
        <w:rPr>
          <w:sz w:val="16"/>
          <w:szCs w:val="16"/>
        </w:rPr>
      </w:pPr>
      <w:r w:rsidRPr="008E1354">
        <w:rPr>
          <w:sz w:val="16"/>
          <w:szCs w:val="16"/>
          <w:lang w:val="uk-UA"/>
        </w:rPr>
        <w:t>https://</w:t>
      </w:r>
      <w:r w:rsidRPr="008E1354">
        <w:rPr>
          <w:sz w:val="16"/>
          <w:szCs w:val="16"/>
        </w:rPr>
        <w:t>sandbox</w:t>
      </w:r>
      <w:r w:rsidRPr="008E1354">
        <w:rPr>
          <w:sz w:val="16"/>
          <w:szCs w:val="16"/>
          <w:lang w:val="uk-UA"/>
        </w:rPr>
        <w:t>1.</w:t>
      </w:r>
      <w:r w:rsidRPr="008E1354">
        <w:rPr>
          <w:sz w:val="16"/>
          <w:szCs w:val="16"/>
        </w:rPr>
        <w:t>my</w:t>
      </w:r>
      <w:r w:rsidRPr="008E1354">
        <w:rPr>
          <w:sz w:val="16"/>
          <w:szCs w:val="16"/>
          <w:lang w:val="uk-UA"/>
        </w:rPr>
        <w:t>.dw.demandware.net/on/demandware.store/Sites-</w:t>
      </w:r>
      <w:proofErr w:type="spellStart"/>
      <w:r w:rsidRPr="008E1354">
        <w:rPr>
          <w:sz w:val="16"/>
          <w:szCs w:val="16"/>
        </w:rPr>
        <w:t>SiteID</w:t>
      </w:r>
      <w:proofErr w:type="spellEnd"/>
      <w:r w:rsidRPr="008E1354">
        <w:rPr>
          <w:sz w:val="16"/>
          <w:szCs w:val="16"/>
        </w:rPr>
        <w:t>-</w:t>
      </w:r>
      <w:r w:rsidRPr="008E1354">
        <w:rPr>
          <w:sz w:val="16"/>
          <w:szCs w:val="16"/>
          <w:lang w:val="uk-UA"/>
        </w:rPr>
        <w:t>Site/default/</w:t>
      </w:r>
      <w:proofErr w:type="spellStart"/>
      <w:r w:rsidRPr="008E1354">
        <w:rPr>
          <w:sz w:val="16"/>
          <w:szCs w:val="16"/>
        </w:rPr>
        <w:t>VPCallback</w:t>
      </w:r>
      <w:proofErr w:type="spellEnd"/>
      <w:r w:rsidRPr="008E1354">
        <w:rPr>
          <w:sz w:val="16"/>
          <w:szCs w:val="16"/>
        </w:rPr>
        <w:t>-</w:t>
      </w:r>
      <w:r>
        <w:rPr>
          <w:sz w:val="16"/>
          <w:szCs w:val="16"/>
        </w:rPr>
        <w:t>Decline</w:t>
      </w:r>
    </w:p>
    <w:p w14:paraId="410A2D78" w14:textId="77777777" w:rsidR="008E1354" w:rsidRDefault="008E1354" w:rsidP="00961009">
      <w:r>
        <w:t>Where:</w:t>
      </w:r>
    </w:p>
    <w:p w14:paraId="3E7F3DB8" w14:textId="77777777" w:rsidR="008E1354" w:rsidRDefault="008E1354" w:rsidP="00961009">
      <w:r w:rsidRPr="008E1354">
        <w:t>sandbox1.my.dw.demandware.net</w:t>
      </w:r>
      <w:r>
        <w:t xml:space="preserve"> – your instance’s domain</w:t>
      </w:r>
    </w:p>
    <w:p w14:paraId="326F8F9D" w14:textId="77777777" w:rsidR="008E1354" w:rsidRDefault="008E1354" w:rsidP="00961009">
      <w:proofErr w:type="spellStart"/>
      <w:r>
        <w:t>SiteID</w:t>
      </w:r>
      <w:proofErr w:type="spellEnd"/>
      <w:r>
        <w:t xml:space="preserve"> – your particular site’s identifier</w:t>
      </w:r>
    </w:p>
    <w:p w14:paraId="7CE556B8" w14:textId="77777777" w:rsidR="008E1354" w:rsidRPr="008E1354" w:rsidRDefault="008E1354" w:rsidP="00961009">
      <w:pPr>
        <w:rPr>
          <w:b/>
        </w:rPr>
      </w:pPr>
      <w:r w:rsidRPr="008E1354">
        <w:rPr>
          <w:b/>
        </w:rPr>
        <w:t>Assign the cartridge to a site</w:t>
      </w:r>
    </w:p>
    <w:p w14:paraId="053CC523" w14:textId="77777777" w:rsidR="008E1354" w:rsidRDefault="008E1354" w:rsidP="00961009">
      <w:r>
        <w:t>Add the cartridge name into</w:t>
      </w:r>
      <w:r w:rsidR="00C1036C">
        <w:t xml:space="preserve"> the</w:t>
      </w:r>
      <w:r w:rsidR="00AC4607">
        <w:t xml:space="preserve"> cartridge</w:t>
      </w:r>
      <w:r>
        <w:t xml:space="preserve"> list for each site</w:t>
      </w:r>
      <w:r w:rsidR="00AC4607">
        <w:t xml:space="preserve"> where </w:t>
      </w:r>
      <w:r w:rsidR="00A92519" w:rsidRPr="00A92519">
        <w:rPr>
          <w:b/>
        </w:rPr>
        <w:t>Oink</w:t>
      </w:r>
      <w:r w:rsidR="00AC4607">
        <w:t xml:space="preserve"> is</w:t>
      </w:r>
      <w:r>
        <w:t xml:space="preserve"> needed</w:t>
      </w:r>
      <w:r w:rsidR="00AC4607">
        <w:t>,</w:t>
      </w:r>
      <w:r>
        <w:t xml:space="preserve"> including Business Manager:</w:t>
      </w:r>
    </w:p>
    <w:p w14:paraId="07637F99" w14:textId="77777777" w:rsidR="008E1354" w:rsidRPr="008E1354" w:rsidRDefault="008E1354" w:rsidP="008E1354">
      <w:pPr>
        <w:pStyle w:val="Standard1"/>
        <w:ind w:left="1080"/>
      </w:pPr>
      <w:r>
        <w:rPr>
          <w:noProof/>
          <w:lang w:bidi="ar-SA"/>
        </w:rPr>
        <w:drawing>
          <wp:inline distT="0" distB="0" distL="0" distR="0" wp14:anchorId="5EDEC15A" wp14:editId="22AC7124">
            <wp:extent cx="2813050" cy="13848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P Site Cartridg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23110" cy="1389828"/>
                    </a:xfrm>
                    <a:prstGeom prst="rect">
                      <a:avLst/>
                    </a:prstGeom>
                  </pic:spPr>
                </pic:pic>
              </a:graphicData>
            </a:graphic>
          </wp:inline>
        </w:drawing>
      </w:r>
    </w:p>
    <w:p w14:paraId="0F22C6AF" w14:textId="77777777" w:rsidR="0036700C" w:rsidRPr="00380C71" w:rsidRDefault="0036700C" w:rsidP="0036700C">
      <w:pPr>
        <w:pStyle w:val="Heading2"/>
      </w:pPr>
      <w:bookmarkStart w:id="26" w:name="_Toc389461727"/>
      <w:r>
        <w:t>Custom Code</w:t>
      </w:r>
      <w:bookmarkEnd w:id="26"/>
    </w:p>
    <w:p w14:paraId="442CE098" w14:textId="77777777" w:rsidR="0036700C" w:rsidRDefault="0036700C" w:rsidP="00380C71">
      <w:pPr>
        <w:pStyle w:val="code"/>
        <w:ind w:left="1080"/>
      </w:pPr>
    </w:p>
    <w:p w14:paraId="08B109D4" w14:textId="77777777" w:rsidR="00D752F3" w:rsidRDefault="0001030C" w:rsidP="0001030C">
      <w:r>
        <w:t xml:space="preserve">Integration is based on new templates introduced in </w:t>
      </w:r>
      <w:proofErr w:type="spellStart"/>
      <w:r>
        <w:t>SiteGenesis</w:t>
      </w:r>
      <w:proofErr w:type="spellEnd"/>
      <w:r>
        <w:t xml:space="preserve"> 12.5. Integration points are:</w:t>
      </w:r>
    </w:p>
    <w:p w14:paraId="0AD2BEFE" w14:textId="77777777" w:rsidR="0001030C" w:rsidRDefault="0001030C" w:rsidP="0001030C">
      <w:pPr>
        <w:pStyle w:val="ListParagraph"/>
        <w:numPr>
          <w:ilvl w:val="0"/>
          <w:numId w:val="36"/>
        </w:numPr>
      </w:pPr>
      <w:r>
        <w:t>checkout/</w:t>
      </w:r>
      <w:proofErr w:type="spellStart"/>
      <w:r>
        <w:t>pt_checkout_UI.isml</w:t>
      </w:r>
      <w:proofErr w:type="spellEnd"/>
    </w:p>
    <w:p w14:paraId="51F5D9DC" w14:textId="77777777" w:rsidR="0001030C" w:rsidRDefault="0001030C" w:rsidP="0001030C">
      <w:pPr>
        <w:pStyle w:val="ListParagraph"/>
        <w:numPr>
          <w:ilvl w:val="0"/>
          <w:numId w:val="36"/>
        </w:numPr>
      </w:pPr>
      <w:r>
        <w:t>checkout/cart/</w:t>
      </w:r>
      <w:proofErr w:type="spellStart"/>
      <w:r>
        <w:t>pt_cart_UI.isml</w:t>
      </w:r>
      <w:proofErr w:type="spellEnd"/>
    </w:p>
    <w:p w14:paraId="5FB3A09D" w14:textId="77777777" w:rsidR="0001030C" w:rsidRDefault="0001030C" w:rsidP="0001030C">
      <w:pPr>
        <w:pStyle w:val="ListParagraph"/>
        <w:numPr>
          <w:ilvl w:val="0"/>
          <w:numId w:val="36"/>
        </w:numPr>
      </w:pPr>
      <w:r>
        <w:t>checkout/cart/</w:t>
      </w:r>
      <w:proofErr w:type="spellStart"/>
      <w:r>
        <w:t>pt_cart_VARS.isml</w:t>
      </w:r>
      <w:proofErr w:type="spellEnd"/>
    </w:p>
    <w:p w14:paraId="1338423A" w14:textId="77777777" w:rsidR="00D44157" w:rsidRDefault="00685B63" w:rsidP="00B20D62">
      <w:pPr>
        <w:pStyle w:val="ListParagraph"/>
        <w:numPr>
          <w:ilvl w:val="0"/>
          <w:numId w:val="36"/>
        </w:numPr>
      </w:pPr>
      <w:r>
        <w:t>checkout/cart/</w:t>
      </w:r>
      <w:proofErr w:type="spellStart"/>
      <w:r>
        <w:t>rightcolumn.isml</w:t>
      </w:r>
      <w:proofErr w:type="spellEnd"/>
    </w:p>
    <w:p w14:paraId="6E909919" w14:textId="70516E81" w:rsidR="00B20D62" w:rsidRDefault="00B20D62" w:rsidP="00B20D62">
      <w:pPr>
        <w:pStyle w:val="ListParagraph"/>
        <w:numPr>
          <w:ilvl w:val="0"/>
          <w:numId w:val="36"/>
        </w:numPr>
      </w:pPr>
      <w:r w:rsidRPr="00B20D62">
        <w:t>checkout/billing/</w:t>
      </w:r>
      <w:proofErr w:type="spellStart"/>
      <w:r w:rsidRPr="00B20D62">
        <w:t>paymentmethods.isml</w:t>
      </w:r>
      <w:proofErr w:type="spellEnd"/>
    </w:p>
    <w:p w14:paraId="6A02C6E2" w14:textId="77777777" w:rsidR="0061569F" w:rsidRDefault="0061569F" w:rsidP="0061569F">
      <w:pPr>
        <w:pStyle w:val="ListParagraph"/>
        <w:ind w:left="1440"/>
      </w:pPr>
    </w:p>
    <w:p w14:paraId="7F8D535B" w14:textId="52265D8F" w:rsidR="00B20D62" w:rsidRDefault="00B20D62" w:rsidP="0061569F">
      <w:pPr>
        <w:pStyle w:val="ListParagraph"/>
        <w:numPr>
          <w:ilvl w:val="0"/>
          <w:numId w:val="45"/>
        </w:numPr>
      </w:pPr>
      <w:r>
        <w:t xml:space="preserve">In </w:t>
      </w:r>
      <w:r w:rsidRPr="0061569F">
        <w:rPr>
          <w:b/>
        </w:rPr>
        <w:t>templates/default/checkout/</w:t>
      </w:r>
      <w:proofErr w:type="spellStart"/>
      <w:r w:rsidRPr="0061569F">
        <w:rPr>
          <w:b/>
        </w:rPr>
        <w:t>pt_checkout_</w:t>
      </w:r>
      <w:proofErr w:type="gramStart"/>
      <w:r w:rsidRPr="0061569F">
        <w:rPr>
          <w:b/>
        </w:rPr>
        <w:t>UI.isml</w:t>
      </w:r>
      <w:proofErr w:type="spellEnd"/>
      <w:r>
        <w:t xml:space="preserve">  and</w:t>
      </w:r>
      <w:proofErr w:type="gramEnd"/>
      <w:r>
        <w:t xml:space="preserve"> </w:t>
      </w:r>
      <w:r w:rsidRPr="007B28D2">
        <w:rPr>
          <w:b/>
        </w:rPr>
        <w:t>templates/default/checkout/cart/</w:t>
      </w:r>
      <w:proofErr w:type="spellStart"/>
      <w:r w:rsidRPr="007B28D2">
        <w:rPr>
          <w:b/>
        </w:rPr>
        <w:t>pt_cart_UI.isml</w:t>
      </w:r>
      <w:proofErr w:type="spellEnd"/>
      <w:r>
        <w:t xml:space="preserve"> we need to include the </w:t>
      </w:r>
      <w:r w:rsidR="007B28D2">
        <w:t>V</w:t>
      </w:r>
      <w:r>
        <w:t>irtual</w:t>
      </w:r>
      <w:r w:rsidR="007B28D2">
        <w:t xml:space="preserve"> P</w:t>
      </w:r>
      <w:r>
        <w:t xml:space="preserve">iggy CSS file.  Append this line to the end of </w:t>
      </w:r>
      <w:r w:rsidR="007552A0">
        <w:t>both files</w:t>
      </w:r>
      <w:r>
        <w:t>:</w:t>
      </w:r>
    </w:p>
    <w:p w14:paraId="65DEDC42" w14:textId="26C57BA7" w:rsidR="00B20D62" w:rsidRPr="0061569F" w:rsidRDefault="00B20D62" w:rsidP="0001030C">
      <w:pPr>
        <w:rPr>
          <w:i/>
        </w:rPr>
      </w:pPr>
      <w:r w:rsidRPr="0061569F">
        <w:rPr>
          <w:i/>
        </w:rPr>
        <w:t xml:space="preserve">&lt;link </w:t>
      </w:r>
      <w:proofErr w:type="spellStart"/>
      <w:r w:rsidRPr="0061569F">
        <w:rPr>
          <w:i/>
        </w:rPr>
        <w:t>rel</w:t>
      </w:r>
      <w:proofErr w:type="spellEnd"/>
      <w:r w:rsidRPr="0061569F">
        <w:rPr>
          <w:i/>
        </w:rPr>
        <w:t>="</w:t>
      </w:r>
      <w:proofErr w:type="spellStart"/>
      <w:r w:rsidRPr="0061569F">
        <w:rPr>
          <w:i/>
        </w:rPr>
        <w:t>stylesheet</w:t>
      </w:r>
      <w:proofErr w:type="spellEnd"/>
      <w:r w:rsidRPr="0061569F">
        <w:rPr>
          <w:i/>
        </w:rPr>
        <w:t xml:space="preserve">" </w:t>
      </w:r>
      <w:proofErr w:type="spellStart"/>
      <w:r w:rsidRPr="0061569F">
        <w:rPr>
          <w:i/>
        </w:rPr>
        <w:t>href</w:t>
      </w:r>
      <w:proofErr w:type="spellEnd"/>
      <w:r w:rsidRPr="0061569F">
        <w:rPr>
          <w:i/>
        </w:rPr>
        <w:t>="${</w:t>
      </w:r>
      <w:proofErr w:type="spellStart"/>
      <w:proofErr w:type="gramStart"/>
      <w:r w:rsidRPr="0061569F">
        <w:rPr>
          <w:i/>
        </w:rPr>
        <w:t>URLUtils.staticURL</w:t>
      </w:r>
      <w:proofErr w:type="spellEnd"/>
      <w:r w:rsidRPr="0061569F">
        <w:rPr>
          <w:i/>
        </w:rPr>
        <w:t>(</w:t>
      </w:r>
      <w:proofErr w:type="gramEnd"/>
      <w:r w:rsidRPr="0061569F">
        <w:rPr>
          <w:i/>
        </w:rPr>
        <w:t>'/</w:t>
      </w:r>
      <w:proofErr w:type="spellStart"/>
      <w:r w:rsidRPr="0061569F">
        <w:rPr>
          <w:i/>
        </w:rPr>
        <w:t>css</w:t>
      </w:r>
      <w:proofErr w:type="spellEnd"/>
      <w:r w:rsidRPr="0061569F">
        <w:rPr>
          <w:i/>
        </w:rPr>
        <w:t>/virtualpiggy.css')}" /&gt;</w:t>
      </w:r>
    </w:p>
    <w:p w14:paraId="618DD1AF" w14:textId="7A5A3B52" w:rsidR="00B20D62" w:rsidRDefault="00B20D62" w:rsidP="0061569F">
      <w:pPr>
        <w:pStyle w:val="ListParagraph"/>
        <w:numPr>
          <w:ilvl w:val="0"/>
          <w:numId w:val="45"/>
        </w:numPr>
      </w:pPr>
      <w:r>
        <w:t>In</w:t>
      </w:r>
      <w:r w:rsidR="007B28D2">
        <w:t xml:space="preserve"> </w:t>
      </w:r>
      <w:r w:rsidR="007B28D2" w:rsidRPr="004D1F89">
        <w:rPr>
          <w:b/>
        </w:rPr>
        <w:t>templates/default/checkout/</w:t>
      </w:r>
      <w:r w:rsidR="007B28D2">
        <w:rPr>
          <w:b/>
        </w:rPr>
        <w:t>cart</w:t>
      </w:r>
      <w:r w:rsidR="007B28D2" w:rsidRPr="00B20D62">
        <w:rPr>
          <w:b/>
        </w:rPr>
        <w:t>/</w:t>
      </w:r>
      <w:proofErr w:type="spellStart"/>
      <w:r w:rsidR="007B28D2" w:rsidRPr="004D1F89">
        <w:rPr>
          <w:b/>
        </w:rPr>
        <w:t>pt_cart_</w:t>
      </w:r>
      <w:r w:rsidR="007B28D2">
        <w:rPr>
          <w:b/>
        </w:rPr>
        <w:t>VARS</w:t>
      </w:r>
      <w:r w:rsidR="007B28D2" w:rsidRPr="004D1F89">
        <w:rPr>
          <w:b/>
        </w:rPr>
        <w:t>.isml</w:t>
      </w:r>
      <w:proofErr w:type="spellEnd"/>
      <w:r w:rsidR="007B28D2">
        <w:t xml:space="preserve"> we need to include the Virtual Piggy login dialog box.  Append this line to the end of the file:</w:t>
      </w:r>
    </w:p>
    <w:p w14:paraId="012583BF" w14:textId="70BEC4B9" w:rsidR="00B20D62" w:rsidRPr="0061569F" w:rsidRDefault="00B20D62" w:rsidP="0001030C">
      <w:pPr>
        <w:rPr>
          <w:i/>
        </w:rPr>
      </w:pPr>
      <w:r w:rsidRPr="0061569F">
        <w:rPr>
          <w:i/>
        </w:rPr>
        <w:t>&lt;</w:t>
      </w:r>
      <w:proofErr w:type="spellStart"/>
      <w:r w:rsidRPr="0061569F">
        <w:rPr>
          <w:i/>
        </w:rPr>
        <w:t>isinclude</w:t>
      </w:r>
      <w:proofErr w:type="spellEnd"/>
      <w:r w:rsidRPr="0061569F">
        <w:rPr>
          <w:i/>
        </w:rPr>
        <w:t xml:space="preserve"> template="checkout/cart/</w:t>
      </w:r>
      <w:proofErr w:type="spellStart"/>
      <w:r w:rsidRPr="0061569F">
        <w:rPr>
          <w:i/>
        </w:rPr>
        <w:t>vppt_cart_VARS</w:t>
      </w:r>
      <w:proofErr w:type="spellEnd"/>
      <w:r w:rsidRPr="0061569F">
        <w:rPr>
          <w:i/>
        </w:rPr>
        <w:t>" /&gt;</w:t>
      </w:r>
    </w:p>
    <w:p w14:paraId="445EB1EB" w14:textId="77777777" w:rsidR="00685B63" w:rsidRDefault="00685B63" w:rsidP="00685B63">
      <w:pPr>
        <w:pStyle w:val="ListParagraph"/>
        <w:numPr>
          <w:ilvl w:val="0"/>
          <w:numId w:val="45"/>
        </w:numPr>
      </w:pPr>
      <w:r>
        <w:t xml:space="preserve">In </w:t>
      </w:r>
      <w:r w:rsidRPr="0061569F">
        <w:rPr>
          <w:b/>
        </w:rPr>
        <w:t>templates/default/checkout/cart/</w:t>
      </w:r>
      <w:proofErr w:type="spellStart"/>
      <w:r w:rsidRPr="0061569F">
        <w:rPr>
          <w:b/>
        </w:rPr>
        <w:t>rightcolumn.isml</w:t>
      </w:r>
      <w:proofErr w:type="spellEnd"/>
      <w:r>
        <w:t xml:space="preserve"> we need to include the login button.  The following lines should be added just above the “</w:t>
      </w:r>
      <w:proofErr w:type="spellStart"/>
      <w:r>
        <w:t>approachingdiscounts</w:t>
      </w:r>
      <w:proofErr w:type="spellEnd"/>
      <w:r>
        <w:t>” template:</w:t>
      </w:r>
    </w:p>
    <w:p w14:paraId="7FDC566A" w14:textId="77777777" w:rsidR="00685B63" w:rsidRPr="0061569F" w:rsidRDefault="00685B63" w:rsidP="00685B63">
      <w:pPr>
        <w:rPr>
          <w:i/>
        </w:rPr>
      </w:pPr>
      <w:r w:rsidRPr="0061569F">
        <w:rPr>
          <w:i/>
        </w:rPr>
        <w:t>&lt;</w:t>
      </w:r>
      <w:proofErr w:type="spellStart"/>
      <w:proofErr w:type="gramStart"/>
      <w:r w:rsidRPr="0061569F">
        <w:rPr>
          <w:i/>
        </w:rPr>
        <w:t>iscomment</w:t>
      </w:r>
      <w:proofErr w:type="spellEnd"/>
      <w:r w:rsidRPr="0061569F">
        <w:rPr>
          <w:i/>
        </w:rPr>
        <w:t>&gt;</w:t>
      </w:r>
      <w:proofErr w:type="gramEnd"/>
      <w:r w:rsidRPr="0061569F">
        <w:rPr>
          <w:i/>
        </w:rPr>
        <w:t xml:space="preserve">Display button for </w:t>
      </w:r>
      <w:proofErr w:type="spellStart"/>
      <w:r w:rsidRPr="0061569F">
        <w:rPr>
          <w:i/>
        </w:rPr>
        <w:t>VirtualPiggy</w:t>
      </w:r>
      <w:proofErr w:type="spellEnd"/>
      <w:r w:rsidRPr="0061569F">
        <w:rPr>
          <w:i/>
        </w:rPr>
        <w:t>&lt;/</w:t>
      </w:r>
      <w:proofErr w:type="spellStart"/>
      <w:r w:rsidRPr="0061569F">
        <w:rPr>
          <w:i/>
        </w:rPr>
        <w:t>iscomment</w:t>
      </w:r>
      <w:proofErr w:type="spellEnd"/>
      <w:r w:rsidRPr="0061569F">
        <w:rPr>
          <w:i/>
        </w:rPr>
        <w:t>&gt;</w:t>
      </w:r>
    </w:p>
    <w:p w14:paraId="42EC1CBD" w14:textId="77777777" w:rsidR="00685B63" w:rsidRDefault="00685B63" w:rsidP="00685B63">
      <w:r w:rsidRPr="0061569F">
        <w:rPr>
          <w:i/>
        </w:rPr>
        <w:t>&lt;</w:t>
      </w:r>
      <w:proofErr w:type="spellStart"/>
      <w:r w:rsidRPr="0061569F">
        <w:rPr>
          <w:i/>
        </w:rPr>
        <w:t>isinclude</w:t>
      </w:r>
      <w:proofErr w:type="spellEnd"/>
      <w:r w:rsidRPr="0061569F">
        <w:rPr>
          <w:i/>
        </w:rPr>
        <w:t xml:space="preserve"> template="</w:t>
      </w:r>
      <w:proofErr w:type="spellStart"/>
      <w:r w:rsidRPr="0061569F">
        <w:rPr>
          <w:i/>
        </w:rPr>
        <w:t>virtualpiggy</w:t>
      </w:r>
      <w:proofErr w:type="spellEnd"/>
      <w:r w:rsidRPr="0061569F">
        <w:rPr>
          <w:i/>
        </w:rPr>
        <w:t>/cart/</w:t>
      </w:r>
      <w:proofErr w:type="spellStart"/>
      <w:r w:rsidRPr="0061569F">
        <w:rPr>
          <w:i/>
        </w:rPr>
        <w:t>loginbutton</w:t>
      </w:r>
      <w:proofErr w:type="spellEnd"/>
      <w:r w:rsidRPr="0061569F">
        <w:rPr>
          <w:i/>
        </w:rPr>
        <w:t>"/&gt;</w:t>
      </w:r>
    </w:p>
    <w:p w14:paraId="6BC274C5" w14:textId="0BF81407" w:rsidR="007B28D2" w:rsidRDefault="007B28D2" w:rsidP="0061569F">
      <w:pPr>
        <w:pStyle w:val="ListParagraph"/>
        <w:numPr>
          <w:ilvl w:val="0"/>
          <w:numId w:val="45"/>
        </w:numPr>
      </w:pPr>
      <w:r>
        <w:lastRenderedPageBreak/>
        <w:t xml:space="preserve">In </w:t>
      </w:r>
      <w:r w:rsidRPr="0061569F">
        <w:rPr>
          <w:b/>
        </w:rPr>
        <w:t>templates/default/checkout/billing/</w:t>
      </w:r>
      <w:proofErr w:type="spellStart"/>
      <w:r w:rsidRPr="0061569F">
        <w:rPr>
          <w:b/>
        </w:rPr>
        <w:t>paymentmethods.isml</w:t>
      </w:r>
      <w:proofErr w:type="spellEnd"/>
      <w:r>
        <w:t xml:space="preserve"> we need to add lines to include VIRTUAL_PIGGY as a payment method.  The following lines should be added within the payment-method-options loop:</w:t>
      </w:r>
    </w:p>
    <w:p w14:paraId="6F0A9C60" w14:textId="77777777" w:rsidR="007B28D2" w:rsidRPr="0061569F" w:rsidRDefault="007B28D2" w:rsidP="007B28D2">
      <w:pPr>
        <w:rPr>
          <w:i/>
        </w:rPr>
      </w:pPr>
      <w:r w:rsidRPr="0061569F">
        <w:rPr>
          <w:i/>
        </w:rPr>
        <w:t>&lt;</w:t>
      </w:r>
      <w:proofErr w:type="spellStart"/>
      <w:proofErr w:type="gramStart"/>
      <w:r w:rsidRPr="0061569F">
        <w:rPr>
          <w:i/>
        </w:rPr>
        <w:t>iscomment</w:t>
      </w:r>
      <w:proofErr w:type="spellEnd"/>
      <w:r w:rsidRPr="0061569F">
        <w:rPr>
          <w:i/>
        </w:rPr>
        <w:t>&gt;</w:t>
      </w:r>
      <w:proofErr w:type="gramEnd"/>
      <w:r w:rsidRPr="0061569F">
        <w:rPr>
          <w:i/>
        </w:rPr>
        <w:t>Ignore VIRTUAL_PIGGY method.&lt;/</w:t>
      </w:r>
      <w:proofErr w:type="spellStart"/>
      <w:r w:rsidRPr="0061569F">
        <w:rPr>
          <w:i/>
        </w:rPr>
        <w:t>iscomment</w:t>
      </w:r>
      <w:proofErr w:type="spellEnd"/>
      <w:r w:rsidRPr="0061569F">
        <w:rPr>
          <w:i/>
        </w:rPr>
        <w:t>&gt;</w:t>
      </w:r>
    </w:p>
    <w:p w14:paraId="517E1308" w14:textId="051E056A" w:rsidR="007B28D2" w:rsidRPr="0061569F" w:rsidRDefault="007B28D2" w:rsidP="007B28D2">
      <w:pPr>
        <w:rPr>
          <w:i/>
        </w:rPr>
      </w:pPr>
      <w:r w:rsidRPr="0061569F">
        <w:rPr>
          <w:i/>
        </w:rPr>
        <w:t>&lt;</w:t>
      </w:r>
      <w:proofErr w:type="spellStart"/>
      <w:r w:rsidRPr="0061569F">
        <w:rPr>
          <w:i/>
        </w:rPr>
        <w:t>isif</w:t>
      </w:r>
      <w:proofErr w:type="spellEnd"/>
      <w:r w:rsidRPr="0061569F">
        <w:rPr>
          <w:i/>
        </w:rPr>
        <w:t xml:space="preserve"> condition="${</w:t>
      </w:r>
      <w:proofErr w:type="gramStart"/>
      <w:r w:rsidRPr="0061569F">
        <w:rPr>
          <w:i/>
        </w:rPr>
        <w:t>paymentMethodType.value.equals(</w:t>
      </w:r>
      <w:proofErr w:type="gramEnd"/>
      <w:r w:rsidRPr="0061569F">
        <w:rPr>
          <w:i/>
        </w:rPr>
        <w:t>'VIRTUAL_PIGGY')}"&gt;&lt;iscontinue/&gt;&lt;/isif&gt;</w:t>
      </w:r>
    </w:p>
    <w:p w14:paraId="03EF87F3" w14:textId="77777777" w:rsidR="0001030C" w:rsidRDefault="0001030C" w:rsidP="0001030C">
      <w:r>
        <w:t xml:space="preserve">In case your solution is based on an earlier </w:t>
      </w:r>
      <w:proofErr w:type="spellStart"/>
      <w:r>
        <w:t>SiteGenesis</w:t>
      </w:r>
      <w:proofErr w:type="spellEnd"/>
      <w:r>
        <w:t xml:space="preserve"> version or on any other reference application, you have to:</w:t>
      </w:r>
    </w:p>
    <w:p w14:paraId="173F24C9" w14:textId="77777777" w:rsidR="0001030C" w:rsidRDefault="0001030C" w:rsidP="0001030C">
      <w:pPr>
        <w:pStyle w:val="ListParagraph"/>
        <w:numPr>
          <w:ilvl w:val="0"/>
          <w:numId w:val="37"/>
        </w:numPr>
      </w:pPr>
      <w:proofErr w:type="gramStart"/>
      <w:r>
        <w:t>put</w:t>
      </w:r>
      <w:proofErr w:type="gramEnd"/>
      <w:r>
        <w:t xml:space="preserve"> contents of *_</w:t>
      </w:r>
      <w:proofErr w:type="spellStart"/>
      <w:r>
        <w:t>UI.isml</w:t>
      </w:r>
      <w:proofErr w:type="spellEnd"/>
      <w:r>
        <w:t xml:space="preserve"> files into &lt;head&gt; section of t</w:t>
      </w:r>
      <w:r w:rsidR="00F909CC">
        <w:t>he pages Cart and Checkout. It</w:t>
      </w:r>
      <w:r>
        <w:t xml:space="preserve"> </w:t>
      </w:r>
      <w:r w:rsidR="00F909CC">
        <w:t xml:space="preserve">can be </w:t>
      </w:r>
      <w:r>
        <w:t>put it into global header.</w:t>
      </w:r>
    </w:p>
    <w:p w14:paraId="6C72ECA3" w14:textId="77777777" w:rsidR="0001030C" w:rsidRDefault="0001030C" w:rsidP="0001030C">
      <w:pPr>
        <w:pStyle w:val="ListParagraph"/>
        <w:numPr>
          <w:ilvl w:val="0"/>
          <w:numId w:val="37"/>
        </w:numPr>
      </w:pPr>
      <w:proofErr w:type="gramStart"/>
      <w:r>
        <w:t>put</w:t>
      </w:r>
      <w:proofErr w:type="gramEnd"/>
      <w:r>
        <w:t xml:space="preserve"> contents of </w:t>
      </w:r>
      <w:proofErr w:type="spellStart"/>
      <w:r>
        <w:t>pt_cart_VARS.isml</w:t>
      </w:r>
      <w:proofErr w:type="spellEnd"/>
      <w:r>
        <w:t xml:space="preserve"> into bottom of the Cart page (below the </w:t>
      </w:r>
      <w:r w:rsidR="00410DE5" w:rsidRPr="00410DE5">
        <w:rPr>
          <w:b/>
        </w:rPr>
        <w:t>Oink</w:t>
      </w:r>
      <w:r>
        <w:t xml:space="preserve"> button include) and any other pages you’re going to place the butt</w:t>
      </w:r>
      <w:r w:rsidR="00F909CC">
        <w:t>on.</w:t>
      </w:r>
    </w:p>
    <w:p w14:paraId="0FED1D35" w14:textId="77777777" w:rsidR="00C00D95" w:rsidRDefault="00C00D95" w:rsidP="00C00D95">
      <w:r>
        <w:t>Additionally</w:t>
      </w:r>
      <w:r w:rsidR="00867FF6">
        <w:t>,</w:t>
      </w:r>
      <w:r>
        <w:t xml:space="preserve"> </w:t>
      </w:r>
      <w:r w:rsidR="00867FF6">
        <w:t xml:space="preserve">the </w:t>
      </w:r>
      <w:r>
        <w:t xml:space="preserve">WSDL file </w:t>
      </w:r>
      <w:r w:rsidR="00867FF6">
        <w:t xml:space="preserve">may need updated </w:t>
      </w:r>
      <w:r>
        <w:t xml:space="preserve">for </w:t>
      </w:r>
      <w:proofErr w:type="spellStart"/>
      <w:r>
        <w:t>VirtualPiggy</w:t>
      </w:r>
      <w:proofErr w:type="spellEnd"/>
      <w:r>
        <w:t xml:space="preserve"> service. To do this</w:t>
      </w:r>
      <w:r w:rsidR="00867FF6">
        <w:t>,</w:t>
      </w:r>
      <w:r>
        <w:t xml:space="preserve"> download the latest version from the following address and save it as </w:t>
      </w:r>
      <w:proofErr w:type="spellStart"/>
      <w:r>
        <w:t>webreferences</w:t>
      </w:r>
      <w:proofErr w:type="spellEnd"/>
      <w:r>
        <w:t>/</w:t>
      </w:r>
      <w:proofErr w:type="spellStart"/>
      <w:r>
        <w:t>VirtualPiggyService.wsdl</w:t>
      </w:r>
      <w:proofErr w:type="spellEnd"/>
      <w:r>
        <w:t>:</w:t>
      </w:r>
    </w:p>
    <w:p w14:paraId="168634A0" w14:textId="06B2E7DB" w:rsidR="00C00D95" w:rsidRDefault="0071113D" w:rsidP="00C00D95">
      <w:hyperlink r:id="rId22" w:history="1">
        <w:r w:rsidR="000771E3" w:rsidRPr="00772218">
          <w:rPr>
            <w:rStyle w:val="Hyperlink"/>
          </w:rPr>
          <w:t>https://integration.virtualpiggy.com/services/TransactionService.svc?wsdl</w:t>
        </w:r>
      </w:hyperlink>
    </w:p>
    <w:p w14:paraId="6ACD87D6" w14:textId="77777777" w:rsidR="000771E3" w:rsidRDefault="000771E3" w:rsidP="00C00D95"/>
    <w:p w14:paraId="18757BBA" w14:textId="3C1078A2" w:rsidR="000771E3" w:rsidRDefault="000771E3" w:rsidP="00C00D95">
      <w:r>
        <w:t xml:space="preserve">In order to add shipping method selection to the VP checkout screen, please refer to the checkout template inside </w:t>
      </w:r>
      <w:proofErr w:type="spellStart"/>
      <w:r>
        <w:t>int_virtualpiggy</w:t>
      </w:r>
      <w:proofErr w:type="spellEnd"/>
      <w:r>
        <w:t xml:space="preserve"> integration in the following location:</w:t>
      </w:r>
    </w:p>
    <w:p w14:paraId="3FEE827B" w14:textId="5D9E0F23" w:rsidR="000771E3" w:rsidRDefault="000771E3" w:rsidP="00C00D95">
      <w:r>
        <w:t>Templates/default/checkout/</w:t>
      </w:r>
      <w:proofErr w:type="spellStart"/>
      <w:r>
        <w:t>virtualpiggy</w:t>
      </w:r>
      <w:proofErr w:type="spellEnd"/>
      <w:r>
        <w:t>/</w:t>
      </w:r>
      <w:proofErr w:type="spellStart"/>
      <w:r>
        <w:t>checkout.isml</w:t>
      </w:r>
      <w:proofErr w:type="spellEnd"/>
      <w:r>
        <w:t xml:space="preserve">.    This file contains typical checkout of the earlier </w:t>
      </w:r>
      <w:proofErr w:type="spellStart"/>
      <w:r>
        <w:t>SiteGenesis</w:t>
      </w:r>
      <w:proofErr w:type="spellEnd"/>
      <w:r>
        <w:t xml:space="preserve"> versions.  This line is used to fill in the shipping method selection on VP checkout screen:</w:t>
      </w:r>
    </w:p>
    <w:p w14:paraId="2A536D8A" w14:textId="7C2323DD" w:rsidR="000771E3" w:rsidRPr="004C0DC7" w:rsidRDefault="000771E3" w:rsidP="004C0DC7">
      <w:pPr>
        <w:autoSpaceDE w:val="0"/>
        <w:autoSpaceDN w:val="0"/>
        <w:adjustRightInd w:val="0"/>
        <w:spacing w:after="0" w:line="240" w:lineRule="auto"/>
        <w:ind w:left="372" w:firstLine="708"/>
        <w:rPr>
          <w:rFonts w:ascii="Consolas" w:hAnsi="Consolas" w:cs="Consolas"/>
          <w:sz w:val="20"/>
          <w:szCs w:val="20"/>
          <w:lang w:bidi="ar-SA"/>
        </w:rPr>
      </w:pPr>
      <w:r>
        <w:rPr>
          <w:rFonts w:ascii="Consolas" w:hAnsi="Consolas" w:cs="Consolas"/>
          <w:color w:val="008080"/>
          <w:sz w:val="20"/>
          <w:szCs w:val="20"/>
          <w:lang w:bidi="ar-SA"/>
        </w:rPr>
        <w:t>&lt;</w:t>
      </w:r>
      <w:r>
        <w:rPr>
          <w:rFonts w:ascii="Consolas" w:hAnsi="Consolas" w:cs="Consolas"/>
          <w:color w:val="3F7F7F"/>
          <w:sz w:val="20"/>
          <w:szCs w:val="20"/>
          <w:highlight w:val="lightGray"/>
          <w:lang w:bidi="ar-SA"/>
        </w:rPr>
        <w:t>div</w:t>
      </w:r>
      <w:r>
        <w:rPr>
          <w:rFonts w:ascii="Consolas" w:hAnsi="Consolas" w:cs="Consolas"/>
          <w:sz w:val="20"/>
          <w:szCs w:val="20"/>
          <w:lang w:bidi="ar-SA"/>
        </w:rPr>
        <w:t xml:space="preserve"> </w:t>
      </w:r>
      <w:r>
        <w:rPr>
          <w:rFonts w:ascii="Consolas" w:hAnsi="Consolas" w:cs="Consolas"/>
          <w:color w:val="7F007F"/>
          <w:sz w:val="20"/>
          <w:szCs w:val="20"/>
          <w:lang w:bidi="ar-SA"/>
        </w:rPr>
        <w:t>id</w:t>
      </w:r>
      <w:r>
        <w:rPr>
          <w:rFonts w:ascii="Consolas" w:hAnsi="Consolas" w:cs="Consolas"/>
          <w:color w:val="000000"/>
          <w:sz w:val="20"/>
          <w:szCs w:val="20"/>
          <w:lang w:bidi="ar-SA"/>
        </w:rPr>
        <w:t>=</w:t>
      </w:r>
      <w:r>
        <w:rPr>
          <w:rFonts w:ascii="Consolas" w:hAnsi="Consolas" w:cs="Consolas"/>
          <w:i/>
          <w:iCs/>
          <w:color w:val="2A00FF"/>
          <w:sz w:val="20"/>
          <w:szCs w:val="20"/>
          <w:lang w:bidi="ar-SA"/>
        </w:rPr>
        <w:t>"</w:t>
      </w:r>
      <w:proofErr w:type="spellStart"/>
      <w:r>
        <w:rPr>
          <w:rFonts w:ascii="Consolas" w:hAnsi="Consolas" w:cs="Consolas"/>
          <w:i/>
          <w:iCs/>
          <w:color w:val="2A00FF"/>
          <w:sz w:val="20"/>
          <w:szCs w:val="20"/>
          <w:lang w:bidi="ar-SA"/>
        </w:rPr>
        <w:t>shippingmethodform</w:t>
      </w:r>
      <w:proofErr w:type="spellEnd"/>
      <w:r>
        <w:rPr>
          <w:rFonts w:ascii="Consolas" w:hAnsi="Consolas" w:cs="Consolas"/>
          <w:i/>
          <w:iCs/>
          <w:color w:val="2A00FF"/>
          <w:sz w:val="20"/>
          <w:szCs w:val="20"/>
          <w:lang w:bidi="ar-SA"/>
        </w:rPr>
        <w:t>"</w:t>
      </w:r>
      <w:r>
        <w:rPr>
          <w:rFonts w:ascii="Consolas" w:hAnsi="Consolas" w:cs="Consolas"/>
          <w:color w:val="008080"/>
          <w:sz w:val="20"/>
          <w:szCs w:val="20"/>
          <w:lang w:bidi="ar-SA"/>
        </w:rPr>
        <w:t>&gt;&lt;/</w:t>
      </w:r>
      <w:r>
        <w:rPr>
          <w:rFonts w:ascii="Consolas" w:hAnsi="Consolas" w:cs="Consolas"/>
          <w:color w:val="3F7F7F"/>
          <w:sz w:val="20"/>
          <w:szCs w:val="20"/>
          <w:highlight w:val="lightGray"/>
          <w:lang w:bidi="ar-SA"/>
        </w:rPr>
        <w:t>div</w:t>
      </w:r>
      <w:r>
        <w:rPr>
          <w:rFonts w:ascii="Consolas" w:hAnsi="Consolas" w:cs="Consolas"/>
          <w:color w:val="008080"/>
          <w:sz w:val="20"/>
          <w:szCs w:val="20"/>
          <w:lang w:bidi="ar-SA"/>
        </w:rPr>
        <w:t>&gt;</w:t>
      </w:r>
    </w:p>
    <w:p w14:paraId="359DA4B5" w14:textId="6B23CBBF" w:rsidR="0001030C" w:rsidRDefault="000771E3" w:rsidP="0001030C">
      <w:r>
        <w:t>Followed by shipping method JS code</w:t>
      </w:r>
    </w:p>
    <w:p w14:paraId="574C3EF8" w14:textId="77777777" w:rsidR="000771E3" w:rsidRDefault="000771E3" w:rsidP="0001030C"/>
    <w:p w14:paraId="23188F2E" w14:textId="065D787A" w:rsidR="000771E3" w:rsidRDefault="000771E3" w:rsidP="0001030C">
      <w:r>
        <w:t xml:space="preserve">Payment information is handled in the following pipeline: </w:t>
      </w:r>
      <w:proofErr w:type="spellStart"/>
      <w:r>
        <w:t>VirtualPiggy-HandlePayment</w:t>
      </w:r>
      <w:proofErr w:type="spellEnd"/>
    </w:p>
    <w:p w14:paraId="28B36CB1" w14:textId="57C447C9" w:rsidR="000771E3" w:rsidRDefault="000771E3" w:rsidP="0001030C">
      <w:r>
        <w:t xml:space="preserve">Pay special attention to your individual credit card processor, since it will need to be replaced from </w:t>
      </w:r>
      <w:proofErr w:type="spellStart"/>
      <w:r>
        <w:t>PayFlow</w:t>
      </w:r>
      <w:proofErr w:type="spellEnd"/>
      <w:r>
        <w:t xml:space="preserve"> as in the example below.</w:t>
      </w:r>
    </w:p>
    <w:p w14:paraId="00399E73" w14:textId="55F623D1" w:rsidR="000771E3" w:rsidRDefault="000771E3" w:rsidP="0001030C">
      <w:r>
        <w:rPr>
          <w:noProof/>
          <w:lang w:bidi="ar-SA"/>
        </w:rPr>
        <w:lastRenderedPageBreak/>
        <w:drawing>
          <wp:inline distT="0" distB="0" distL="0" distR="0" wp14:anchorId="5EC8E862" wp14:editId="61316563">
            <wp:extent cx="6188710" cy="297307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88710" cy="2973070"/>
                    </a:xfrm>
                    <a:prstGeom prst="rect">
                      <a:avLst/>
                    </a:prstGeom>
                  </pic:spPr>
                </pic:pic>
              </a:graphicData>
            </a:graphic>
          </wp:inline>
        </w:drawing>
      </w:r>
    </w:p>
    <w:p w14:paraId="3F0B6E71" w14:textId="1E335FE1" w:rsidR="000771E3" w:rsidRDefault="000771E3" w:rsidP="0001030C">
      <w:r>
        <w:t xml:space="preserve">Note: this step is important, if </w:t>
      </w:r>
      <w:r w:rsidR="00867163">
        <w:t xml:space="preserve">credit card information is communicated back to the storefront.  </w:t>
      </w:r>
    </w:p>
    <w:p w14:paraId="2E37653B" w14:textId="14CBA381" w:rsidR="00867163" w:rsidRDefault="00867163" w:rsidP="0001030C">
      <w:proofErr w:type="spellStart"/>
      <w:r>
        <w:t>Vp</w:t>
      </w:r>
      <w:proofErr w:type="spellEnd"/>
      <w:r>
        <w:t>/processTransaction.ds contains the information regarding fields to be preserved for OMS.</w:t>
      </w:r>
    </w:p>
    <w:p w14:paraId="634C391E" w14:textId="18BCE270" w:rsidR="00867163" w:rsidRDefault="00867163" w:rsidP="0001030C">
      <w:r>
        <w:t>The following fields are now saved into a session</w:t>
      </w:r>
      <w:r w:rsidR="00B25A5B">
        <w:t xml:space="preserve"> and then saved off to the order (as custom attributes described below)</w:t>
      </w:r>
      <w:r>
        <w:t>:</w:t>
      </w:r>
    </w:p>
    <w:p w14:paraId="4B8A2E42" w14:textId="0EFEFF43" w:rsidR="00867163" w:rsidRDefault="00867163" w:rsidP="0001030C">
      <w:r>
        <w:rPr>
          <w:noProof/>
          <w:lang w:bidi="ar-SA"/>
        </w:rPr>
        <w:drawing>
          <wp:inline distT="0" distB="0" distL="0" distR="0" wp14:anchorId="67936323" wp14:editId="1C4F1F97">
            <wp:extent cx="5095238" cy="151428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95238" cy="1514286"/>
                    </a:xfrm>
                    <a:prstGeom prst="rect">
                      <a:avLst/>
                    </a:prstGeom>
                  </pic:spPr>
                </pic:pic>
              </a:graphicData>
            </a:graphic>
          </wp:inline>
        </w:drawing>
      </w:r>
    </w:p>
    <w:p w14:paraId="227BB096" w14:textId="77777777" w:rsidR="00867163" w:rsidRDefault="00867163" w:rsidP="0001030C"/>
    <w:p w14:paraId="7E382902" w14:textId="77777777" w:rsidR="00867163" w:rsidRPr="0036700C" w:rsidRDefault="00867163" w:rsidP="0001030C"/>
    <w:p w14:paraId="7BC491A3" w14:textId="77777777" w:rsidR="000709D5" w:rsidRDefault="00D752F3" w:rsidP="00ED2435">
      <w:pPr>
        <w:pStyle w:val="Heading2"/>
      </w:pPr>
      <w:bookmarkStart w:id="27" w:name="_Toc389461728"/>
      <w:r>
        <w:t>External Interfaces</w:t>
      </w:r>
      <w:bookmarkEnd w:id="27"/>
    </w:p>
    <w:p w14:paraId="3F140AE8" w14:textId="77777777" w:rsidR="00C91FA7" w:rsidRDefault="00C91FA7" w:rsidP="00C91FA7"/>
    <w:p w14:paraId="7EF3474F" w14:textId="77777777" w:rsidR="00A54A88" w:rsidRDefault="00BB195C" w:rsidP="00BB195C">
      <w:r>
        <w:t xml:space="preserve">The cartridge uses SOAP to interact with </w:t>
      </w:r>
      <w:r w:rsidR="00867FF6">
        <w:t xml:space="preserve">the </w:t>
      </w:r>
      <w:proofErr w:type="spellStart"/>
      <w:r>
        <w:t>VirtualPiggy</w:t>
      </w:r>
      <w:proofErr w:type="spellEnd"/>
      <w:r>
        <w:t xml:space="preserve"> service. </w:t>
      </w:r>
      <w:proofErr w:type="spellStart"/>
      <w:r>
        <w:t>VirtualPiggy</w:t>
      </w:r>
      <w:proofErr w:type="spellEnd"/>
      <w:r>
        <w:t xml:space="preserve"> uses </w:t>
      </w:r>
      <w:proofErr w:type="gramStart"/>
      <w:r>
        <w:t>http(s) form submit</w:t>
      </w:r>
      <w:proofErr w:type="gramEnd"/>
      <w:r>
        <w:t xml:space="preserve"> to callback pipelines on </w:t>
      </w:r>
      <w:r w:rsidR="00867FF6">
        <w:t xml:space="preserve">the </w:t>
      </w:r>
      <w:proofErr w:type="spellStart"/>
      <w:r w:rsidR="00867FF6">
        <w:t>D</w:t>
      </w:r>
      <w:r>
        <w:t>emandware</w:t>
      </w:r>
      <w:proofErr w:type="spellEnd"/>
      <w:r>
        <w:t xml:space="preserve"> side to send order status updates.</w:t>
      </w:r>
    </w:p>
    <w:p w14:paraId="5603AA84" w14:textId="77777777" w:rsidR="00BB195C" w:rsidRPr="00BB195C" w:rsidRDefault="00BB195C" w:rsidP="00BB195C">
      <w:pPr>
        <w:rPr>
          <w:b/>
        </w:rPr>
      </w:pPr>
      <w:r w:rsidRPr="00BB195C">
        <w:rPr>
          <w:b/>
        </w:rPr>
        <w:t>SOAP requests implemented in the cartridge:</w:t>
      </w:r>
    </w:p>
    <w:tbl>
      <w:tblPr>
        <w:tblStyle w:val="TableGrid"/>
        <w:tblW w:w="0" w:type="auto"/>
        <w:tblInd w:w="1080" w:type="dxa"/>
        <w:tblLook w:val="04A0" w:firstRow="1" w:lastRow="0" w:firstColumn="1" w:lastColumn="0" w:noHBand="0" w:noVBand="1"/>
      </w:tblPr>
      <w:tblGrid>
        <w:gridCol w:w="2718"/>
        <w:gridCol w:w="6164"/>
      </w:tblGrid>
      <w:tr w:rsidR="00BB195C" w:rsidRPr="00BB195C" w14:paraId="77F5B835" w14:textId="77777777" w:rsidTr="00BB195C">
        <w:tc>
          <w:tcPr>
            <w:tcW w:w="2718" w:type="dxa"/>
          </w:tcPr>
          <w:p w14:paraId="65B17DDD" w14:textId="77777777" w:rsidR="00BB195C" w:rsidRPr="00BB195C" w:rsidRDefault="00BB195C" w:rsidP="005A2107">
            <w:pPr>
              <w:ind w:left="0"/>
              <w:rPr>
                <w:rFonts w:cstheme="minorHAnsi"/>
                <w:sz w:val="16"/>
                <w:szCs w:val="16"/>
              </w:rPr>
            </w:pPr>
            <w:proofErr w:type="spellStart"/>
            <w:r w:rsidRPr="00BB195C">
              <w:rPr>
                <w:rFonts w:cstheme="minorHAnsi"/>
                <w:color w:val="333333"/>
                <w:sz w:val="16"/>
                <w:szCs w:val="16"/>
                <w:shd w:val="clear" w:color="auto" w:fill="FFFFFF"/>
              </w:rPr>
              <w:t>AuthenticateUser</w:t>
            </w:r>
            <w:proofErr w:type="spellEnd"/>
            <w:r w:rsidRPr="00BB195C">
              <w:rPr>
                <w:rStyle w:val="apple-converted-space"/>
                <w:rFonts w:cstheme="minorHAnsi"/>
                <w:color w:val="333333"/>
                <w:sz w:val="16"/>
                <w:szCs w:val="16"/>
                <w:shd w:val="clear" w:color="auto" w:fill="FFFFFF"/>
              </w:rPr>
              <w:t> </w:t>
            </w:r>
          </w:p>
        </w:tc>
        <w:tc>
          <w:tcPr>
            <w:tcW w:w="6164" w:type="dxa"/>
          </w:tcPr>
          <w:p w14:paraId="65368769" w14:textId="77777777" w:rsidR="00BB195C" w:rsidRPr="00BB195C" w:rsidRDefault="00BB195C" w:rsidP="005A2107">
            <w:pPr>
              <w:ind w:left="72"/>
              <w:rPr>
                <w:rFonts w:cstheme="minorHAnsi"/>
                <w:sz w:val="16"/>
                <w:szCs w:val="16"/>
              </w:rPr>
            </w:pPr>
            <w:r w:rsidRPr="00BB195C">
              <w:rPr>
                <w:rFonts w:cstheme="minorHAnsi"/>
                <w:color w:val="333333"/>
                <w:sz w:val="16"/>
                <w:szCs w:val="16"/>
                <w:shd w:val="clear" w:color="auto" w:fill="FFFFFF"/>
              </w:rPr>
              <w:t>Method to authenticate parent or child and returns a token to use in subsequent calls</w:t>
            </w:r>
          </w:p>
        </w:tc>
      </w:tr>
      <w:tr w:rsidR="00BB195C" w:rsidRPr="00BB195C" w14:paraId="11DB5F62" w14:textId="77777777" w:rsidTr="00BB195C">
        <w:tc>
          <w:tcPr>
            <w:tcW w:w="2718" w:type="dxa"/>
          </w:tcPr>
          <w:p w14:paraId="28A8CD21" w14:textId="77777777" w:rsidR="00BB195C" w:rsidRPr="00BB195C" w:rsidRDefault="00BB195C" w:rsidP="005A2107">
            <w:pPr>
              <w:ind w:left="0"/>
              <w:rPr>
                <w:rFonts w:cstheme="minorHAnsi"/>
                <w:sz w:val="16"/>
                <w:szCs w:val="16"/>
              </w:rPr>
            </w:pPr>
            <w:proofErr w:type="spellStart"/>
            <w:r w:rsidRPr="00BB195C">
              <w:rPr>
                <w:rFonts w:cstheme="minorHAnsi"/>
                <w:color w:val="333333"/>
                <w:sz w:val="16"/>
                <w:szCs w:val="16"/>
                <w:shd w:val="clear" w:color="auto" w:fill="FFFFFF"/>
              </w:rPr>
              <w:t>CaptureTransactionByIdentifier</w:t>
            </w:r>
            <w:proofErr w:type="spellEnd"/>
          </w:p>
        </w:tc>
        <w:tc>
          <w:tcPr>
            <w:tcW w:w="6164" w:type="dxa"/>
          </w:tcPr>
          <w:p w14:paraId="6ED238D6" w14:textId="77777777" w:rsidR="00BB195C" w:rsidRPr="00BB195C" w:rsidRDefault="00BB195C" w:rsidP="005A2107">
            <w:pPr>
              <w:ind w:left="72"/>
              <w:rPr>
                <w:rFonts w:cstheme="minorHAnsi"/>
                <w:sz w:val="16"/>
                <w:szCs w:val="16"/>
              </w:rPr>
            </w:pPr>
            <w:r w:rsidRPr="00BB195C">
              <w:rPr>
                <w:rFonts w:cstheme="minorHAnsi"/>
                <w:color w:val="333333"/>
                <w:sz w:val="16"/>
                <w:szCs w:val="16"/>
                <w:shd w:val="clear" w:color="auto" w:fill="FFFFFF"/>
              </w:rPr>
              <w:t>For a 2 step transaction process, capture or cancel the transaction</w:t>
            </w:r>
          </w:p>
        </w:tc>
      </w:tr>
      <w:tr w:rsidR="00BB195C" w:rsidRPr="00BB195C" w14:paraId="50360484" w14:textId="77777777" w:rsidTr="00BB195C">
        <w:tc>
          <w:tcPr>
            <w:tcW w:w="2718" w:type="dxa"/>
          </w:tcPr>
          <w:p w14:paraId="27E6ECF9" w14:textId="77777777" w:rsidR="00BB195C" w:rsidRPr="00BB195C" w:rsidRDefault="00BB195C" w:rsidP="005A2107">
            <w:pPr>
              <w:ind w:left="0"/>
              <w:rPr>
                <w:rFonts w:cstheme="minorHAnsi"/>
                <w:sz w:val="16"/>
                <w:szCs w:val="16"/>
              </w:rPr>
            </w:pPr>
            <w:proofErr w:type="spellStart"/>
            <w:r w:rsidRPr="00BB195C">
              <w:rPr>
                <w:rFonts w:cstheme="minorHAnsi"/>
                <w:color w:val="333333"/>
                <w:sz w:val="16"/>
                <w:szCs w:val="16"/>
                <w:shd w:val="clear" w:color="auto" w:fill="FFFFFF"/>
              </w:rPr>
              <w:t>GetAllChildren</w:t>
            </w:r>
            <w:proofErr w:type="spellEnd"/>
          </w:p>
        </w:tc>
        <w:tc>
          <w:tcPr>
            <w:tcW w:w="6164" w:type="dxa"/>
          </w:tcPr>
          <w:p w14:paraId="611DD30A" w14:textId="77777777" w:rsidR="00BB195C" w:rsidRPr="00BB195C" w:rsidRDefault="00BB195C" w:rsidP="009E7B04">
            <w:pPr>
              <w:ind w:left="72"/>
              <w:rPr>
                <w:rFonts w:cstheme="minorHAnsi"/>
                <w:sz w:val="16"/>
                <w:szCs w:val="16"/>
              </w:rPr>
            </w:pPr>
            <w:r w:rsidRPr="00BB195C">
              <w:rPr>
                <w:rFonts w:cstheme="minorHAnsi"/>
                <w:color w:val="333333"/>
                <w:sz w:val="16"/>
                <w:szCs w:val="16"/>
                <w:shd w:val="clear" w:color="auto" w:fill="FFFFFF"/>
              </w:rPr>
              <w:t xml:space="preserve">Method to return a Parent's list of children </w:t>
            </w:r>
            <w:r w:rsidR="009E7B04">
              <w:rPr>
                <w:rFonts w:cstheme="minorHAnsi"/>
                <w:color w:val="333333"/>
                <w:sz w:val="16"/>
                <w:szCs w:val="16"/>
                <w:shd w:val="clear" w:color="auto" w:fill="FFFFFF"/>
              </w:rPr>
              <w:t xml:space="preserve">that items can be </w:t>
            </w:r>
            <w:r w:rsidRPr="00BB195C">
              <w:rPr>
                <w:rFonts w:cstheme="minorHAnsi"/>
                <w:color w:val="333333"/>
                <w:sz w:val="16"/>
                <w:szCs w:val="16"/>
                <w:shd w:val="clear" w:color="auto" w:fill="FFFFFF"/>
              </w:rPr>
              <w:t>purchase</w:t>
            </w:r>
            <w:r w:rsidR="009E7B04">
              <w:rPr>
                <w:rFonts w:cstheme="minorHAnsi"/>
                <w:color w:val="333333"/>
                <w:sz w:val="16"/>
                <w:szCs w:val="16"/>
                <w:shd w:val="clear" w:color="auto" w:fill="FFFFFF"/>
              </w:rPr>
              <w:t>d</w:t>
            </w:r>
            <w:r w:rsidRPr="00BB195C">
              <w:rPr>
                <w:rFonts w:cstheme="minorHAnsi"/>
                <w:color w:val="333333"/>
                <w:sz w:val="16"/>
                <w:szCs w:val="16"/>
                <w:shd w:val="clear" w:color="auto" w:fill="FFFFFF"/>
              </w:rPr>
              <w:t xml:space="preserve"> for</w:t>
            </w:r>
          </w:p>
        </w:tc>
      </w:tr>
      <w:tr w:rsidR="00BB195C" w:rsidRPr="00BB195C" w14:paraId="596DB0E9" w14:textId="77777777" w:rsidTr="00BB195C">
        <w:tc>
          <w:tcPr>
            <w:tcW w:w="2718" w:type="dxa"/>
          </w:tcPr>
          <w:p w14:paraId="43582CA5" w14:textId="77777777" w:rsidR="00BB195C" w:rsidRPr="00BB195C" w:rsidRDefault="00BB195C" w:rsidP="005A2107">
            <w:pPr>
              <w:ind w:left="0"/>
              <w:rPr>
                <w:rFonts w:cstheme="minorHAnsi"/>
                <w:sz w:val="16"/>
                <w:szCs w:val="16"/>
              </w:rPr>
            </w:pPr>
            <w:proofErr w:type="spellStart"/>
            <w:r w:rsidRPr="00BB195C">
              <w:rPr>
                <w:rFonts w:cstheme="minorHAnsi"/>
                <w:color w:val="333333"/>
                <w:sz w:val="16"/>
                <w:szCs w:val="16"/>
                <w:shd w:val="clear" w:color="auto" w:fill="FFFFFF"/>
              </w:rPr>
              <w:t>GetChildAddress</w:t>
            </w:r>
            <w:proofErr w:type="spellEnd"/>
          </w:p>
        </w:tc>
        <w:tc>
          <w:tcPr>
            <w:tcW w:w="6164" w:type="dxa"/>
          </w:tcPr>
          <w:p w14:paraId="28B596FA" w14:textId="77777777" w:rsidR="00BB195C" w:rsidRPr="00BB195C" w:rsidRDefault="00BB195C" w:rsidP="005A2107">
            <w:pPr>
              <w:ind w:left="72"/>
              <w:rPr>
                <w:rFonts w:cstheme="minorHAnsi"/>
                <w:sz w:val="16"/>
                <w:szCs w:val="16"/>
              </w:rPr>
            </w:pPr>
            <w:r w:rsidRPr="00BB195C">
              <w:rPr>
                <w:rFonts w:cstheme="minorHAnsi"/>
                <w:color w:val="333333"/>
                <w:sz w:val="16"/>
                <w:szCs w:val="16"/>
                <w:shd w:val="clear" w:color="auto" w:fill="FFFFFF"/>
              </w:rPr>
              <w:t>Method to return Child's address details</w:t>
            </w:r>
          </w:p>
        </w:tc>
      </w:tr>
      <w:tr w:rsidR="00BB195C" w:rsidRPr="00BB195C" w14:paraId="02B8EC68" w14:textId="77777777" w:rsidTr="00BB195C">
        <w:tc>
          <w:tcPr>
            <w:tcW w:w="2718" w:type="dxa"/>
          </w:tcPr>
          <w:p w14:paraId="6028CE68" w14:textId="77777777" w:rsidR="00BB195C" w:rsidRPr="00BB195C" w:rsidRDefault="00BB195C" w:rsidP="005A2107">
            <w:pPr>
              <w:ind w:left="0"/>
              <w:rPr>
                <w:rFonts w:cstheme="minorHAnsi"/>
                <w:sz w:val="16"/>
                <w:szCs w:val="16"/>
              </w:rPr>
            </w:pPr>
            <w:proofErr w:type="spellStart"/>
            <w:r w:rsidRPr="00BB195C">
              <w:rPr>
                <w:rFonts w:cstheme="minorHAnsi"/>
                <w:color w:val="333333"/>
                <w:sz w:val="16"/>
                <w:szCs w:val="16"/>
                <w:shd w:val="clear" w:color="auto" w:fill="FFFFFF"/>
              </w:rPr>
              <w:t>GetParentAddress</w:t>
            </w:r>
            <w:proofErr w:type="spellEnd"/>
            <w:r w:rsidRPr="00BB195C">
              <w:rPr>
                <w:rFonts w:cstheme="minorHAnsi"/>
                <w:color w:val="333333"/>
                <w:sz w:val="16"/>
                <w:szCs w:val="16"/>
                <w:shd w:val="clear" w:color="auto" w:fill="FFFFFF"/>
              </w:rPr>
              <w:t> </w:t>
            </w:r>
          </w:p>
        </w:tc>
        <w:tc>
          <w:tcPr>
            <w:tcW w:w="6164" w:type="dxa"/>
          </w:tcPr>
          <w:p w14:paraId="18835DFA" w14:textId="77777777" w:rsidR="00BB195C" w:rsidRPr="00BB195C" w:rsidRDefault="00BB195C" w:rsidP="005A2107">
            <w:pPr>
              <w:ind w:left="72"/>
              <w:rPr>
                <w:rFonts w:cstheme="minorHAnsi"/>
                <w:sz w:val="16"/>
                <w:szCs w:val="16"/>
              </w:rPr>
            </w:pPr>
            <w:r w:rsidRPr="00BB195C">
              <w:rPr>
                <w:rFonts w:cstheme="minorHAnsi"/>
                <w:color w:val="333333"/>
                <w:sz w:val="16"/>
                <w:szCs w:val="16"/>
                <w:shd w:val="clear" w:color="auto" w:fill="FFFFFF"/>
              </w:rPr>
              <w:t>Method to return a Parent's address details</w:t>
            </w:r>
          </w:p>
        </w:tc>
      </w:tr>
      <w:tr w:rsidR="00BB195C" w:rsidRPr="00BB195C" w14:paraId="4A14A06C" w14:textId="77777777" w:rsidTr="00BB195C">
        <w:tc>
          <w:tcPr>
            <w:tcW w:w="2718" w:type="dxa"/>
          </w:tcPr>
          <w:p w14:paraId="0B52082F" w14:textId="77777777" w:rsidR="00BB195C" w:rsidRPr="00BB195C" w:rsidRDefault="00BB195C" w:rsidP="005A2107">
            <w:pPr>
              <w:ind w:left="0"/>
              <w:rPr>
                <w:rFonts w:cstheme="minorHAnsi"/>
                <w:sz w:val="16"/>
                <w:szCs w:val="16"/>
              </w:rPr>
            </w:pPr>
            <w:proofErr w:type="spellStart"/>
            <w:r w:rsidRPr="00BB195C">
              <w:rPr>
                <w:rFonts w:cstheme="minorHAnsi"/>
                <w:color w:val="333333"/>
                <w:sz w:val="16"/>
                <w:szCs w:val="16"/>
                <w:shd w:val="clear" w:color="auto" w:fill="FFFFFF"/>
              </w:rPr>
              <w:t>GetParentChildAddress</w:t>
            </w:r>
            <w:proofErr w:type="spellEnd"/>
            <w:r w:rsidRPr="00BB195C">
              <w:rPr>
                <w:rStyle w:val="apple-converted-space"/>
                <w:rFonts w:cstheme="minorHAnsi"/>
                <w:color w:val="333333"/>
                <w:sz w:val="16"/>
                <w:szCs w:val="16"/>
                <w:shd w:val="clear" w:color="auto" w:fill="FFFFFF"/>
              </w:rPr>
              <w:t> </w:t>
            </w:r>
          </w:p>
        </w:tc>
        <w:tc>
          <w:tcPr>
            <w:tcW w:w="6164" w:type="dxa"/>
          </w:tcPr>
          <w:p w14:paraId="6510A19B" w14:textId="77777777" w:rsidR="00BB195C" w:rsidRPr="00BB195C" w:rsidRDefault="00BB195C" w:rsidP="005A2107">
            <w:pPr>
              <w:ind w:left="72"/>
              <w:rPr>
                <w:rFonts w:cstheme="minorHAnsi"/>
                <w:sz w:val="16"/>
                <w:szCs w:val="16"/>
              </w:rPr>
            </w:pPr>
            <w:r w:rsidRPr="00BB195C">
              <w:rPr>
                <w:rFonts w:cstheme="minorHAnsi"/>
                <w:color w:val="333333"/>
                <w:sz w:val="16"/>
                <w:szCs w:val="16"/>
                <w:shd w:val="clear" w:color="auto" w:fill="FFFFFF"/>
              </w:rPr>
              <w:t>Method to return Child's address details</w:t>
            </w:r>
          </w:p>
        </w:tc>
      </w:tr>
      <w:tr w:rsidR="00BB195C" w:rsidRPr="00BB195C" w14:paraId="6B57B8F8" w14:textId="77777777" w:rsidTr="00BB195C">
        <w:tc>
          <w:tcPr>
            <w:tcW w:w="2718" w:type="dxa"/>
          </w:tcPr>
          <w:p w14:paraId="145B3A16" w14:textId="77777777" w:rsidR="00BB195C" w:rsidRPr="00BB195C" w:rsidRDefault="00BB195C" w:rsidP="005A2107">
            <w:pPr>
              <w:ind w:left="0"/>
              <w:rPr>
                <w:rFonts w:cstheme="minorHAnsi"/>
                <w:sz w:val="16"/>
                <w:szCs w:val="16"/>
              </w:rPr>
            </w:pPr>
            <w:proofErr w:type="spellStart"/>
            <w:r w:rsidRPr="00BB195C">
              <w:rPr>
                <w:rFonts w:cstheme="minorHAnsi"/>
                <w:color w:val="333333"/>
                <w:sz w:val="16"/>
                <w:szCs w:val="16"/>
                <w:shd w:val="clear" w:color="auto" w:fill="FFFFFF"/>
              </w:rPr>
              <w:lastRenderedPageBreak/>
              <w:t>GetPaymentAccounts</w:t>
            </w:r>
            <w:proofErr w:type="spellEnd"/>
          </w:p>
        </w:tc>
        <w:tc>
          <w:tcPr>
            <w:tcW w:w="6164" w:type="dxa"/>
          </w:tcPr>
          <w:p w14:paraId="0AD01239" w14:textId="77777777" w:rsidR="00BB195C" w:rsidRPr="00BB195C" w:rsidRDefault="00BB195C" w:rsidP="005A2107">
            <w:pPr>
              <w:ind w:left="72"/>
              <w:rPr>
                <w:rFonts w:cstheme="minorHAnsi"/>
                <w:sz w:val="16"/>
                <w:szCs w:val="16"/>
              </w:rPr>
            </w:pPr>
            <w:r w:rsidRPr="00BB195C">
              <w:rPr>
                <w:rFonts w:cstheme="minorHAnsi"/>
                <w:color w:val="333333"/>
                <w:sz w:val="16"/>
                <w:szCs w:val="16"/>
                <w:shd w:val="clear" w:color="auto" w:fill="FFFFFF"/>
              </w:rPr>
              <w:t>Method to return a Parent's payment accounts</w:t>
            </w:r>
          </w:p>
        </w:tc>
      </w:tr>
      <w:tr w:rsidR="00BB195C" w:rsidRPr="00BB195C" w14:paraId="1885233B" w14:textId="77777777" w:rsidTr="00BB195C">
        <w:tc>
          <w:tcPr>
            <w:tcW w:w="2718" w:type="dxa"/>
          </w:tcPr>
          <w:p w14:paraId="1F5FFF00" w14:textId="77777777" w:rsidR="00BB195C" w:rsidRPr="00BB195C" w:rsidRDefault="00BB195C" w:rsidP="005A2107">
            <w:pPr>
              <w:ind w:left="0"/>
              <w:rPr>
                <w:rFonts w:cstheme="minorHAnsi"/>
                <w:sz w:val="16"/>
                <w:szCs w:val="16"/>
              </w:rPr>
            </w:pPr>
            <w:proofErr w:type="spellStart"/>
            <w:r w:rsidRPr="00BB195C">
              <w:rPr>
                <w:rFonts w:cstheme="minorHAnsi"/>
                <w:color w:val="333333"/>
                <w:sz w:val="16"/>
                <w:szCs w:val="16"/>
                <w:shd w:val="clear" w:color="auto" w:fill="FFFFFF"/>
              </w:rPr>
              <w:t>PingHeaders</w:t>
            </w:r>
            <w:proofErr w:type="spellEnd"/>
          </w:p>
        </w:tc>
        <w:tc>
          <w:tcPr>
            <w:tcW w:w="6164" w:type="dxa"/>
          </w:tcPr>
          <w:p w14:paraId="40C6750C" w14:textId="77777777" w:rsidR="00BB195C" w:rsidRPr="00BB195C" w:rsidRDefault="00BB195C" w:rsidP="005A2107">
            <w:pPr>
              <w:ind w:left="72"/>
              <w:rPr>
                <w:rFonts w:cstheme="minorHAnsi"/>
                <w:sz w:val="16"/>
                <w:szCs w:val="16"/>
              </w:rPr>
            </w:pPr>
            <w:r w:rsidRPr="00BB195C">
              <w:rPr>
                <w:rFonts w:cstheme="minorHAnsi"/>
                <w:color w:val="333333"/>
                <w:sz w:val="16"/>
                <w:szCs w:val="16"/>
                <w:shd w:val="clear" w:color="auto" w:fill="FFFFFF"/>
              </w:rPr>
              <w:t xml:space="preserve">Used to verify connectivity to the web service and verifies validity for the header values </w:t>
            </w:r>
            <w:proofErr w:type="spellStart"/>
            <w:r w:rsidRPr="00BB195C">
              <w:rPr>
                <w:rFonts w:cstheme="minorHAnsi"/>
                <w:color w:val="333333"/>
                <w:sz w:val="16"/>
                <w:szCs w:val="16"/>
                <w:shd w:val="clear" w:color="auto" w:fill="FFFFFF"/>
              </w:rPr>
              <w:t>vp.MerchantIdentifier</w:t>
            </w:r>
            <w:proofErr w:type="spellEnd"/>
            <w:r w:rsidRPr="00BB195C">
              <w:rPr>
                <w:rFonts w:cstheme="minorHAnsi"/>
                <w:color w:val="333333"/>
                <w:sz w:val="16"/>
                <w:szCs w:val="16"/>
                <w:shd w:val="clear" w:color="auto" w:fill="FFFFFF"/>
              </w:rPr>
              <w:t xml:space="preserve"> and </w:t>
            </w:r>
            <w:proofErr w:type="spellStart"/>
            <w:r w:rsidRPr="00BB195C">
              <w:rPr>
                <w:rFonts w:cstheme="minorHAnsi"/>
                <w:color w:val="333333"/>
                <w:sz w:val="16"/>
                <w:szCs w:val="16"/>
                <w:shd w:val="clear" w:color="auto" w:fill="FFFFFF"/>
              </w:rPr>
              <w:t>vp.APIkey</w:t>
            </w:r>
            <w:proofErr w:type="spellEnd"/>
          </w:p>
        </w:tc>
      </w:tr>
      <w:tr w:rsidR="00BB195C" w:rsidRPr="00BB195C" w14:paraId="5BA33CD9" w14:textId="77777777" w:rsidTr="00BB195C">
        <w:tc>
          <w:tcPr>
            <w:tcW w:w="2718" w:type="dxa"/>
          </w:tcPr>
          <w:p w14:paraId="46A5480E" w14:textId="77777777" w:rsidR="00BB195C" w:rsidRPr="00BB195C" w:rsidRDefault="00BB195C" w:rsidP="005A2107">
            <w:pPr>
              <w:ind w:left="0"/>
              <w:rPr>
                <w:rFonts w:cstheme="minorHAnsi"/>
                <w:sz w:val="16"/>
                <w:szCs w:val="16"/>
              </w:rPr>
            </w:pPr>
            <w:proofErr w:type="spellStart"/>
            <w:r w:rsidRPr="00BB195C">
              <w:rPr>
                <w:rFonts w:cstheme="minorHAnsi"/>
                <w:color w:val="333333"/>
                <w:sz w:val="16"/>
                <w:szCs w:val="16"/>
                <w:shd w:val="clear" w:color="auto" w:fill="FFFFFF"/>
              </w:rPr>
              <w:t>ProcessParentTransaction</w:t>
            </w:r>
            <w:proofErr w:type="spellEnd"/>
          </w:p>
        </w:tc>
        <w:tc>
          <w:tcPr>
            <w:tcW w:w="6164" w:type="dxa"/>
          </w:tcPr>
          <w:p w14:paraId="4DCA0EB6" w14:textId="77777777" w:rsidR="00BB195C" w:rsidRPr="00BB195C" w:rsidRDefault="00BB195C" w:rsidP="005A2107">
            <w:pPr>
              <w:ind w:left="72"/>
              <w:rPr>
                <w:rFonts w:cstheme="minorHAnsi"/>
                <w:sz w:val="16"/>
                <w:szCs w:val="16"/>
              </w:rPr>
            </w:pPr>
            <w:r w:rsidRPr="00BB195C">
              <w:rPr>
                <w:rFonts w:cstheme="minorHAnsi"/>
                <w:color w:val="333333"/>
                <w:sz w:val="16"/>
                <w:szCs w:val="16"/>
                <w:shd w:val="clear" w:color="auto" w:fill="FFFFFF"/>
              </w:rPr>
              <w:t>Method to process parent transaction</w:t>
            </w:r>
          </w:p>
        </w:tc>
      </w:tr>
      <w:tr w:rsidR="00BB195C" w:rsidRPr="00BB195C" w14:paraId="46E0840A" w14:textId="77777777" w:rsidTr="00BB195C">
        <w:tc>
          <w:tcPr>
            <w:tcW w:w="2718" w:type="dxa"/>
          </w:tcPr>
          <w:p w14:paraId="20623DC8" w14:textId="77777777" w:rsidR="00BB195C" w:rsidRPr="00BB195C" w:rsidRDefault="00BB195C" w:rsidP="005A2107">
            <w:pPr>
              <w:ind w:left="0"/>
              <w:rPr>
                <w:rFonts w:cstheme="minorHAnsi"/>
                <w:sz w:val="16"/>
                <w:szCs w:val="16"/>
              </w:rPr>
            </w:pPr>
            <w:proofErr w:type="spellStart"/>
            <w:r w:rsidRPr="00BB195C">
              <w:rPr>
                <w:rFonts w:cstheme="minorHAnsi"/>
                <w:color w:val="333333"/>
                <w:sz w:val="16"/>
                <w:szCs w:val="16"/>
                <w:shd w:val="clear" w:color="auto" w:fill="FFFFFF"/>
              </w:rPr>
              <w:t>ProcessTransaction</w:t>
            </w:r>
            <w:proofErr w:type="spellEnd"/>
          </w:p>
        </w:tc>
        <w:tc>
          <w:tcPr>
            <w:tcW w:w="6164" w:type="dxa"/>
          </w:tcPr>
          <w:p w14:paraId="73E8D92D" w14:textId="77777777" w:rsidR="00BB195C" w:rsidRPr="00BB195C" w:rsidRDefault="00BB195C" w:rsidP="005A2107">
            <w:pPr>
              <w:ind w:left="72"/>
              <w:rPr>
                <w:rFonts w:cstheme="minorHAnsi"/>
                <w:sz w:val="16"/>
                <w:szCs w:val="16"/>
              </w:rPr>
            </w:pPr>
            <w:r w:rsidRPr="00BB195C">
              <w:rPr>
                <w:rFonts w:cstheme="minorHAnsi"/>
                <w:color w:val="333333"/>
                <w:sz w:val="16"/>
                <w:szCs w:val="16"/>
                <w:shd w:val="clear" w:color="auto" w:fill="FFFFFF"/>
              </w:rPr>
              <w:t>Method to process child transaction</w:t>
            </w:r>
          </w:p>
        </w:tc>
      </w:tr>
    </w:tbl>
    <w:p w14:paraId="2E3654AB" w14:textId="77777777" w:rsidR="00BB195C" w:rsidRDefault="00BB195C" w:rsidP="00BB195C"/>
    <w:p w14:paraId="755AE036" w14:textId="77777777" w:rsidR="00BB195C" w:rsidRDefault="00BB195C" w:rsidP="00BB195C">
      <w:r>
        <w:t>The m</w:t>
      </w:r>
      <w:r w:rsidR="009E7B04">
        <w:t xml:space="preserve">ethods are described in detail on </w:t>
      </w:r>
      <w:r>
        <w:t xml:space="preserve">Virtual </w:t>
      </w:r>
      <w:proofErr w:type="gramStart"/>
      <w:r>
        <w:t>Piggy</w:t>
      </w:r>
      <w:r w:rsidR="009E7B04">
        <w:t xml:space="preserve">’s </w:t>
      </w:r>
      <w:r>
        <w:t xml:space="preserve"> Documentation</w:t>
      </w:r>
      <w:proofErr w:type="gramEnd"/>
      <w:r>
        <w:t xml:space="preserve"> site: </w:t>
      </w:r>
      <w:hyperlink r:id="rId25" w:history="1">
        <w:r>
          <w:rPr>
            <w:rStyle w:val="Hyperlink"/>
          </w:rPr>
          <w:t>http://docs.virtualpiggy.com/index.php/home/integrate/transaction-services-api</w:t>
        </w:r>
      </w:hyperlink>
    </w:p>
    <w:p w14:paraId="3A586B62" w14:textId="77777777" w:rsidR="00BB195C" w:rsidRPr="008216FD" w:rsidRDefault="008216FD" w:rsidP="00BB195C">
      <w:pPr>
        <w:rPr>
          <w:b/>
        </w:rPr>
      </w:pPr>
      <w:r w:rsidRPr="008216FD">
        <w:rPr>
          <w:b/>
        </w:rPr>
        <w:t>Callback Pipelines</w:t>
      </w:r>
    </w:p>
    <w:p w14:paraId="6D1C5A80" w14:textId="0071023D" w:rsidR="008216FD" w:rsidRDefault="008216FD" w:rsidP="00BB195C">
      <w:r>
        <w:t>On order status update</w:t>
      </w:r>
      <w:r w:rsidR="009E7B04">
        <w:t>,</w:t>
      </w:r>
      <w:r>
        <w:t xml:space="preserve"> </w:t>
      </w:r>
      <w:r w:rsidR="009E7B04">
        <w:t xml:space="preserve">the </w:t>
      </w:r>
      <w:r>
        <w:t xml:space="preserve">Virtual Piggy service notifies </w:t>
      </w:r>
      <w:proofErr w:type="spellStart"/>
      <w:r w:rsidR="009E7B04">
        <w:t>Demandware</w:t>
      </w:r>
      <w:proofErr w:type="spellEnd"/>
      <w:r>
        <w:t xml:space="preserve"> using callback. </w:t>
      </w:r>
      <w:r w:rsidR="009E7B04">
        <w:t xml:space="preserve">There </w:t>
      </w:r>
      <w:r w:rsidR="00B25A5B">
        <w:t>are two</w:t>
      </w:r>
      <w:r>
        <w:t xml:space="preserve"> callback pipelines that process the following status changes:</w:t>
      </w:r>
    </w:p>
    <w:p w14:paraId="73C8E0C6" w14:textId="77777777" w:rsidR="008216FD" w:rsidRDefault="008216FD" w:rsidP="008216FD">
      <w:pPr>
        <w:pStyle w:val="ListParagraph"/>
        <w:numPr>
          <w:ilvl w:val="0"/>
          <w:numId w:val="38"/>
        </w:numPr>
      </w:pPr>
      <w:proofErr w:type="spellStart"/>
      <w:r>
        <w:t>VPCallback</w:t>
      </w:r>
      <w:proofErr w:type="spellEnd"/>
      <w:r>
        <w:t xml:space="preserve">-Approve: Processed, Expired, </w:t>
      </w:r>
      <w:proofErr w:type="gramStart"/>
      <w:r>
        <w:t>Declined</w:t>
      </w:r>
      <w:proofErr w:type="gramEnd"/>
      <w:r>
        <w:t>.</w:t>
      </w:r>
    </w:p>
    <w:p w14:paraId="7C640AEE" w14:textId="77777777" w:rsidR="008216FD" w:rsidRDefault="008216FD" w:rsidP="008216FD">
      <w:pPr>
        <w:pStyle w:val="ListParagraph"/>
        <w:numPr>
          <w:ilvl w:val="0"/>
          <w:numId w:val="38"/>
        </w:numPr>
      </w:pPr>
      <w:proofErr w:type="spellStart"/>
      <w:r>
        <w:t>VPCallback</w:t>
      </w:r>
      <w:proofErr w:type="spellEnd"/>
      <w:r>
        <w:t>-Reject: Reject.</w:t>
      </w:r>
    </w:p>
    <w:p w14:paraId="2504482B" w14:textId="77777777" w:rsidR="00BB195C" w:rsidRPr="00A54A88" w:rsidRDefault="00BB195C" w:rsidP="00BB195C"/>
    <w:p w14:paraId="30516F44" w14:textId="77777777" w:rsidR="004D0E70" w:rsidRDefault="00FE6105" w:rsidP="00DD31A9">
      <w:pPr>
        <w:pStyle w:val="Heading2"/>
      </w:pPr>
      <w:bookmarkStart w:id="28" w:name="_Toc389461729"/>
      <w:r>
        <w:t>Testing</w:t>
      </w:r>
      <w:bookmarkEnd w:id="28"/>
    </w:p>
    <w:p w14:paraId="3F264EC8" w14:textId="77777777" w:rsidR="00FE6105" w:rsidRDefault="00FE6105" w:rsidP="00FE6105"/>
    <w:p w14:paraId="3BA928A5" w14:textId="77777777" w:rsidR="00004162" w:rsidRDefault="005A2107" w:rsidP="005A2107">
      <w:r>
        <w:t xml:space="preserve">There is a dedicated pipeline </w:t>
      </w:r>
      <w:proofErr w:type="spellStart"/>
      <w:r w:rsidRPr="005A2107">
        <w:rPr>
          <w:b/>
        </w:rPr>
        <w:t>VirtualPiggyTest</w:t>
      </w:r>
      <w:proofErr w:type="spellEnd"/>
      <w:r w:rsidRPr="005A2107">
        <w:rPr>
          <w:b/>
        </w:rPr>
        <w:t>-All</w:t>
      </w:r>
      <w:r>
        <w:t xml:space="preserve"> that was devel</w:t>
      </w:r>
      <w:r w:rsidR="00513755">
        <w:t>oped to test connection and base</w:t>
      </w:r>
      <w:r>
        <w:t xml:space="preserve"> functions of the integration.</w:t>
      </w:r>
    </w:p>
    <w:p w14:paraId="6389218C" w14:textId="77777777" w:rsidR="00C00F8C" w:rsidRDefault="00C00F8C" w:rsidP="005A2107">
      <w:r w:rsidRPr="00C00F8C">
        <w:rPr>
          <w:b/>
        </w:rPr>
        <w:t>Note:</w:t>
      </w:r>
      <w:r>
        <w:t xml:space="preserve"> This pipeline is accessed via the </w:t>
      </w:r>
      <w:proofErr w:type="gramStart"/>
      <w:r>
        <w:t>browser,</w:t>
      </w:r>
      <w:proofErr w:type="gramEnd"/>
      <w:r>
        <w:t xml:space="preserve"> however, the pipeline is set to “private” and initially can’t be accessed via a browser.  To use the pipeline set the start node to “public”.  When done set the start node back to “private”.</w:t>
      </w:r>
    </w:p>
    <w:p w14:paraId="1ED8EF5F" w14:textId="77777777" w:rsidR="005A2107" w:rsidRDefault="005A2107" w:rsidP="005A2107">
      <w:r>
        <w:t>It consists of 3 parts:</w:t>
      </w:r>
    </w:p>
    <w:p w14:paraId="0363DE7D" w14:textId="77777777" w:rsidR="005A2107" w:rsidRDefault="006C1766" w:rsidP="005A2107">
      <w:pPr>
        <w:pStyle w:val="ListParagraph"/>
        <w:numPr>
          <w:ilvl w:val="0"/>
          <w:numId w:val="39"/>
        </w:numPr>
      </w:pPr>
      <w:r>
        <w:t>Ping Only</w:t>
      </w:r>
      <w:r w:rsidR="005A2107">
        <w:t>.</w:t>
      </w:r>
    </w:p>
    <w:p w14:paraId="295B261F" w14:textId="77777777" w:rsidR="005A2107" w:rsidRDefault="005A2107" w:rsidP="005A2107">
      <w:pPr>
        <w:pStyle w:val="ListParagraph"/>
        <w:numPr>
          <w:ilvl w:val="1"/>
          <w:numId w:val="39"/>
        </w:numPr>
      </w:pPr>
      <w:proofErr w:type="spellStart"/>
      <w:r>
        <w:t>PingHeaders</w:t>
      </w:r>
      <w:proofErr w:type="spellEnd"/>
      <w:r>
        <w:t xml:space="preserve"> – only credentials from Business Manager are used</w:t>
      </w:r>
      <w:r w:rsidR="006C1766">
        <w:t xml:space="preserve"> for connectivity verification.</w:t>
      </w:r>
    </w:p>
    <w:p w14:paraId="28D23C65" w14:textId="77777777" w:rsidR="006C1766" w:rsidRDefault="006C1766" w:rsidP="006C1766">
      <w:pPr>
        <w:pStyle w:val="ListParagraph"/>
        <w:numPr>
          <w:ilvl w:val="0"/>
          <w:numId w:val="39"/>
        </w:numPr>
      </w:pPr>
      <w:r>
        <w:t>Child Checkout</w:t>
      </w:r>
    </w:p>
    <w:p w14:paraId="2463ACF5" w14:textId="77777777" w:rsidR="006C1766" w:rsidRDefault="006C1766" w:rsidP="006C1766">
      <w:pPr>
        <w:pStyle w:val="ListParagraph"/>
        <w:numPr>
          <w:ilvl w:val="1"/>
          <w:numId w:val="39"/>
        </w:numPr>
      </w:pPr>
      <w:proofErr w:type="spellStart"/>
      <w:r>
        <w:t>AuthenticateUser</w:t>
      </w:r>
      <w:proofErr w:type="spellEnd"/>
      <w:r>
        <w:t xml:space="preserve"> – authenticate a child using credentials from templates/resources/</w:t>
      </w:r>
      <w:proofErr w:type="spellStart"/>
      <w:r>
        <w:t>vptest.properties</w:t>
      </w:r>
      <w:proofErr w:type="spellEnd"/>
      <w:r>
        <w:t xml:space="preserve">. Credentials are stored in </w:t>
      </w:r>
      <w:proofErr w:type="spellStart"/>
      <w:r w:rsidRPr="006C1766">
        <w:t>vptest.data.childlogin</w:t>
      </w:r>
      <w:proofErr w:type="spellEnd"/>
      <w:r>
        <w:t xml:space="preserve"> and </w:t>
      </w:r>
      <w:proofErr w:type="spellStart"/>
      <w:r>
        <w:t>vptest.data.childpassword</w:t>
      </w:r>
      <w:proofErr w:type="spellEnd"/>
      <w:r>
        <w:t xml:space="preserve"> fields.</w:t>
      </w:r>
    </w:p>
    <w:p w14:paraId="1EEF0AAC" w14:textId="77777777" w:rsidR="006C1766" w:rsidRDefault="006C1766" w:rsidP="006C1766">
      <w:pPr>
        <w:pStyle w:val="ListParagraph"/>
        <w:numPr>
          <w:ilvl w:val="1"/>
          <w:numId w:val="39"/>
        </w:numPr>
      </w:pPr>
      <w:proofErr w:type="spellStart"/>
      <w:r>
        <w:t>GetChildAddress</w:t>
      </w:r>
      <w:proofErr w:type="spellEnd"/>
      <w:r>
        <w:t xml:space="preserve"> – get a shipping address for the child authenticated.</w:t>
      </w:r>
    </w:p>
    <w:p w14:paraId="53792FE4" w14:textId="77777777" w:rsidR="006C1766" w:rsidRDefault="006C1766" w:rsidP="006C1766">
      <w:pPr>
        <w:pStyle w:val="ListParagraph"/>
        <w:numPr>
          <w:ilvl w:val="1"/>
          <w:numId w:val="39"/>
        </w:numPr>
      </w:pPr>
      <w:proofErr w:type="spellStart"/>
      <w:r>
        <w:t>ProcessTransaction</w:t>
      </w:r>
      <w:proofErr w:type="spellEnd"/>
      <w:r>
        <w:t xml:space="preserve"> – process a test transaction.</w:t>
      </w:r>
    </w:p>
    <w:p w14:paraId="6B2F1BA3" w14:textId="77777777" w:rsidR="006C1766" w:rsidRDefault="006C1766" w:rsidP="006C1766">
      <w:pPr>
        <w:pStyle w:val="ListParagraph"/>
        <w:numPr>
          <w:ilvl w:val="1"/>
          <w:numId w:val="39"/>
        </w:numPr>
      </w:pPr>
      <w:proofErr w:type="spellStart"/>
      <w:r>
        <w:t>CaptureTransactionByIdentifier</w:t>
      </w:r>
      <w:proofErr w:type="spellEnd"/>
      <w:r>
        <w:t xml:space="preserve"> – capture the transaction above.</w:t>
      </w:r>
    </w:p>
    <w:p w14:paraId="094425F1" w14:textId="77777777" w:rsidR="006C1766" w:rsidRDefault="006C1766" w:rsidP="006C1766">
      <w:pPr>
        <w:pStyle w:val="ListParagraph"/>
        <w:numPr>
          <w:ilvl w:val="0"/>
          <w:numId w:val="39"/>
        </w:numPr>
      </w:pPr>
      <w:r>
        <w:t>Parent Checkout</w:t>
      </w:r>
    </w:p>
    <w:p w14:paraId="16704D6B" w14:textId="77777777" w:rsidR="006C1766" w:rsidRDefault="006C1766" w:rsidP="006C1766">
      <w:pPr>
        <w:pStyle w:val="ListParagraph"/>
        <w:numPr>
          <w:ilvl w:val="1"/>
          <w:numId w:val="39"/>
        </w:numPr>
      </w:pPr>
      <w:proofErr w:type="spellStart"/>
      <w:r>
        <w:t>AuthenticateUser</w:t>
      </w:r>
      <w:proofErr w:type="spellEnd"/>
      <w:r>
        <w:t xml:space="preserve"> – authenticate a parent using credentials from templates/resources/</w:t>
      </w:r>
      <w:proofErr w:type="spellStart"/>
      <w:r>
        <w:t>vptest.properties</w:t>
      </w:r>
      <w:proofErr w:type="spellEnd"/>
      <w:r>
        <w:t xml:space="preserve">. Credentials are stored in </w:t>
      </w:r>
      <w:proofErr w:type="spellStart"/>
      <w:r w:rsidRPr="006C1766">
        <w:t>vptest.data.</w:t>
      </w:r>
      <w:r>
        <w:t>parent</w:t>
      </w:r>
      <w:r w:rsidRPr="006C1766">
        <w:t>login</w:t>
      </w:r>
      <w:proofErr w:type="spellEnd"/>
      <w:r>
        <w:t xml:space="preserve"> and </w:t>
      </w:r>
      <w:proofErr w:type="spellStart"/>
      <w:r>
        <w:t>vptest.data.parentpassword</w:t>
      </w:r>
      <w:proofErr w:type="spellEnd"/>
      <w:r>
        <w:t xml:space="preserve"> fields.</w:t>
      </w:r>
    </w:p>
    <w:p w14:paraId="6D56C48E" w14:textId="77777777" w:rsidR="006C1766" w:rsidRDefault="006C1766" w:rsidP="006C1766">
      <w:pPr>
        <w:pStyle w:val="ListParagraph"/>
        <w:numPr>
          <w:ilvl w:val="1"/>
          <w:numId w:val="39"/>
        </w:numPr>
      </w:pPr>
      <w:proofErr w:type="spellStart"/>
      <w:r>
        <w:t>GetAllChildren</w:t>
      </w:r>
      <w:proofErr w:type="spellEnd"/>
      <w:r>
        <w:t xml:space="preserve"> – get all children available for the parent and save first from the list for further tests.</w:t>
      </w:r>
    </w:p>
    <w:p w14:paraId="34BF6EC0" w14:textId="77777777" w:rsidR="006C1766" w:rsidRDefault="006C1766" w:rsidP="006C1766">
      <w:pPr>
        <w:pStyle w:val="ListParagraph"/>
        <w:numPr>
          <w:ilvl w:val="1"/>
          <w:numId w:val="39"/>
        </w:numPr>
      </w:pPr>
      <w:proofErr w:type="spellStart"/>
      <w:r>
        <w:t>GetParentAddress</w:t>
      </w:r>
      <w:proofErr w:type="spellEnd"/>
      <w:r>
        <w:t xml:space="preserve"> – retrieve the parent’s address.</w:t>
      </w:r>
    </w:p>
    <w:p w14:paraId="2F089CA2" w14:textId="77777777" w:rsidR="006C1766" w:rsidRDefault="006C1766" w:rsidP="006C1766">
      <w:pPr>
        <w:pStyle w:val="ListParagraph"/>
        <w:numPr>
          <w:ilvl w:val="1"/>
          <w:numId w:val="39"/>
        </w:numPr>
      </w:pPr>
      <w:proofErr w:type="spellStart"/>
      <w:r>
        <w:t>GetParentChildAddress</w:t>
      </w:r>
      <w:proofErr w:type="spellEnd"/>
      <w:r>
        <w:t xml:space="preserve"> – retrieve the address for the child saved on step b.</w:t>
      </w:r>
    </w:p>
    <w:p w14:paraId="786DC75E" w14:textId="77777777" w:rsidR="006C1766" w:rsidRDefault="006C1766" w:rsidP="006C1766">
      <w:pPr>
        <w:pStyle w:val="ListParagraph"/>
        <w:numPr>
          <w:ilvl w:val="1"/>
          <w:numId w:val="39"/>
        </w:numPr>
      </w:pPr>
      <w:proofErr w:type="spellStart"/>
      <w:r>
        <w:lastRenderedPageBreak/>
        <w:t>G</w:t>
      </w:r>
      <w:r w:rsidRPr="006C1766">
        <w:t>etPaymentAccounts</w:t>
      </w:r>
      <w:proofErr w:type="spellEnd"/>
      <w:r>
        <w:t xml:space="preserve"> – retrieve all payment</w:t>
      </w:r>
      <w:r w:rsidR="00D61316">
        <w:t xml:space="preserve"> accounts of the parent and store first of them for the transaction below.</w:t>
      </w:r>
    </w:p>
    <w:p w14:paraId="26865D28" w14:textId="77777777" w:rsidR="00D61316" w:rsidRDefault="00D61316" w:rsidP="00D61316">
      <w:pPr>
        <w:pStyle w:val="ListParagraph"/>
        <w:numPr>
          <w:ilvl w:val="1"/>
          <w:numId w:val="39"/>
        </w:numPr>
      </w:pPr>
      <w:proofErr w:type="spellStart"/>
      <w:r>
        <w:t>P</w:t>
      </w:r>
      <w:r w:rsidRPr="00D61316">
        <w:t>rocessParentTransaction</w:t>
      </w:r>
      <w:proofErr w:type="spellEnd"/>
      <w:r>
        <w:t xml:space="preserve"> – process a test transaction for the child saved and using the payment account saved.</w:t>
      </w:r>
    </w:p>
    <w:p w14:paraId="0BB092B0" w14:textId="77777777" w:rsidR="00D61316" w:rsidRDefault="00D61316" w:rsidP="00D61316">
      <w:pPr>
        <w:pStyle w:val="ListParagraph"/>
        <w:numPr>
          <w:ilvl w:val="1"/>
          <w:numId w:val="39"/>
        </w:numPr>
      </w:pPr>
      <w:proofErr w:type="spellStart"/>
      <w:r>
        <w:t>CaptureTransactionByIdentifier</w:t>
      </w:r>
      <w:proofErr w:type="spellEnd"/>
      <w:r>
        <w:t xml:space="preserve"> – void the transaction above.</w:t>
      </w:r>
    </w:p>
    <w:p w14:paraId="47FF512F" w14:textId="7E3A5DD9" w:rsidR="00867163" w:rsidRDefault="00867163" w:rsidP="004C0DC7">
      <w:pPr>
        <w:pStyle w:val="ListParagraph"/>
        <w:numPr>
          <w:ilvl w:val="0"/>
          <w:numId w:val="39"/>
        </w:numPr>
      </w:pPr>
      <w:r>
        <w:t>Validating data that was set on the order should look similar to this:</w:t>
      </w:r>
    </w:p>
    <w:p w14:paraId="7018B08F" w14:textId="2F9335CB" w:rsidR="00867163" w:rsidRDefault="0026167E" w:rsidP="009C0D74">
      <w:pPr>
        <w:pStyle w:val="ListParagraph"/>
        <w:ind w:left="1800"/>
      </w:pPr>
      <w:r>
        <w:rPr>
          <w:noProof/>
          <w:lang w:bidi="ar-SA"/>
        </w:rPr>
        <w:drawing>
          <wp:inline distT="0" distB="0" distL="0" distR="0" wp14:anchorId="3D838BAE" wp14:editId="34579E1F">
            <wp:extent cx="6188710" cy="364045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88710" cy="3640455"/>
                    </a:xfrm>
                    <a:prstGeom prst="rect">
                      <a:avLst/>
                    </a:prstGeom>
                  </pic:spPr>
                </pic:pic>
              </a:graphicData>
            </a:graphic>
          </wp:inline>
        </w:drawing>
      </w:r>
    </w:p>
    <w:p w14:paraId="068E9BD8" w14:textId="40A31113" w:rsidR="0026167E" w:rsidRDefault="0026167E" w:rsidP="009C0D74">
      <w:r>
        <w:t>Encrypted credit card and card expiration data will be saved as a custom attribute on the order.  Also every order will create a credit card transaction with Credit Card information stored in the Payment Transaction.  This information can be extracted using regular order export process with private/public data decryption.</w:t>
      </w:r>
    </w:p>
    <w:p w14:paraId="1AD5BF27" w14:textId="5D994B33" w:rsidR="00CE722A" w:rsidRDefault="00CE722A">
      <w:pPr>
        <w:ind w:left="0"/>
      </w:pPr>
      <w:r>
        <w:br w:type="page"/>
      </w:r>
    </w:p>
    <w:p w14:paraId="5CE6CB74" w14:textId="77777777" w:rsidR="00CE722A" w:rsidRDefault="00CE722A" w:rsidP="009C0D74"/>
    <w:p w14:paraId="0FF82489" w14:textId="77777777" w:rsidR="00D11851" w:rsidRDefault="00EA53D6" w:rsidP="003E41E2">
      <w:pPr>
        <w:pStyle w:val="Heading1"/>
      </w:pPr>
      <w:bookmarkStart w:id="29" w:name="_Toc389461730"/>
      <w:bookmarkStart w:id="30" w:name="_Toc245264376"/>
      <w:bookmarkEnd w:id="18"/>
      <w:r>
        <w:t>Operations, Maintenance</w:t>
      </w:r>
      <w:bookmarkEnd w:id="29"/>
    </w:p>
    <w:p w14:paraId="3D9E50E5" w14:textId="77777777" w:rsidR="003E41E2" w:rsidRPr="003E41E2" w:rsidRDefault="003E41E2" w:rsidP="003E41E2"/>
    <w:p w14:paraId="7D9232B6" w14:textId="77777777" w:rsidR="00D11851" w:rsidRPr="00F10C2D" w:rsidRDefault="002941A4" w:rsidP="003E41E2">
      <w:pPr>
        <w:pStyle w:val="Heading2"/>
      </w:pPr>
      <w:bookmarkStart w:id="31" w:name="_Toc389461731"/>
      <w:r>
        <w:t>Data Storage</w:t>
      </w:r>
      <w:bookmarkEnd w:id="31"/>
    </w:p>
    <w:p w14:paraId="6CB061EE" w14:textId="77777777" w:rsidR="003F4EE0" w:rsidRDefault="003F4EE0" w:rsidP="003F4EE0">
      <w:pPr>
        <w:pStyle w:val="BodyText"/>
        <w:rPr>
          <w:i/>
          <w:iCs/>
          <w:color w:val="808080" w:themeColor="text1" w:themeTint="7F"/>
        </w:rPr>
      </w:pPr>
    </w:p>
    <w:p w14:paraId="440D47DA" w14:textId="77777777" w:rsidR="0026167E" w:rsidRDefault="008216FD" w:rsidP="008216FD">
      <w:r>
        <w:t>All needed data is stored on Order level in custom fields</w:t>
      </w:r>
      <w:r w:rsidR="0026167E">
        <w:t>:</w:t>
      </w:r>
    </w:p>
    <w:p w14:paraId="05BE3785" w14:textId="77777777" w:rsidR="0026167E" w:rsidRDefault="0026167E" w:rsidP="009C0D74">
      <w:pPr>
        <w:spacing w:line="240" w:lineRule="auto"/>
      </w:pPr>
      <w:proofErr w:type="spellStart"/>
      <w:proofErr w:type="gramStart"/>
      <w:r>
        <w:t>vpCardExpDate</w:t>
      </w:r>
      <w:proofErr w:type="spellEnd"/>
      <w:proofErr w:type="gramEnd"/>
      <w:r>
        <w:tab/>
      </w:r>
      <w:r>
        <w:tab/>
        <w:t xml:space="preserve">Virtual Piggy Card Expiration </w:t>
      </w:r>
      <w:r>
        <w:tab/>
      </w:r>
      <w:r>
        <w:tab/>
      </w:r>
      <w:r>
        <w:tab/>
      </w:r>
      <w:r>
        <w:tab/>
        <w:t>Date</w:t>
      </w:r>
    </w:p>
    <w:p w14:paraId="6D64A448" w14:textId="731F03A8" w:rsidR="0026167E" w:rsidRDefault="0026167E" w:rsidP="009C0D74">
      <w:pPr>
        <w:spacing w:line="240" w:lineRule="auto"/>
      </w:pPr>
      <w:proofErr w:type="spellStart"/>
      <w:proofErr w:type="gramStart"/>
      <w:r>
        <w:t>vpCardNumber</w:t>
      </w:r>
      <w:proofErr w:type="spellEnd"/>
      <w:proofErr w:type="gramEnd"/>
      <w:r>
        <w:tab/>
      </w:r>
      <w:r>
        <w:tab/>
        <w:t>Virtual Piggy Card Number</w:t>
      </w:r>
      <w:r w:rsidR="00D026D5">
        <w:t xml:space="preserve"> (encrypted)</w:t>
      </w:r>
      <w:r>
        <w:t xml:space="preserve"> </w:t>
      </w:r>
      <w:r>
        <w:tab/>
      </w:r>
      <w:r>
        <w:tab/>
      </w:r>
      <w:r>
        <w:tab/>
        <w:t>String</w:t>
      </w:r>
    </w:p>
    <w:p w14:paraId="48FF5C7C" w14:textId="77777777" w:rsidR="0026167E" w:rsidRDefault="0026167E" w:rsidP="009C0D74">
      <w:pPr>
        <w:spacing w:line="240" w:lineRule="auto"/>
      </w:pPr>
      <w:proofErr w:type="spellStart"/>
      <w:proofErr w:type="gramStart"/>
      <w:r>
        <w:t>vpGatewayAuthCode</w:t>
      </w:r>
      <w:proofErr w:type="spellEnd"/>
      <w:proofErr w:type="gramEnd"/>
      <w:r>
        <w:tab/>
        <w:t xml:space="preserve">Virtual Piggy Payment Gateway Authorization Code </w:t>
      </w:r>
      <w:r>
        <w:tab/>
        <w:t>String</w:t>
      </w:r>
    </w:p>
    <w:p w14:paraId="078BE47B" w14:textId="2AFFC142" w:rsidR="0026167E" w:rsidRDefault="0026167E" w:rsidP="009C0D74">
      <w:pPr>
        <w:spacing w:line="240" w:lineRule="auto"/>
      </w:pPr>
      <w:proofErr w:type="spellStart"/>
      <w:proofErr w:type="gramStart"/>
      <w:r>
        <w:t>vpOrderStatus</w:t>
      </w:r>
      <w:proofErr w:type="spellEnd"/>
      <w:proofErr w:type="gramEnd"/>
      <w:r>
        <w:tab/>
      </w:r>
      <w:r>
        <w:tab/>
      </w:r>
      <w:r w:rsidR="00CE722A">
        <w:t xml:space="preserve">Virtual Piggy Order Status </w:t>
      </w:r>
      <w:r w:rsidR="00CE722A">
        <w:tab/>
        <w:t xml:space="preserve"> </w:t>
      </w:r>
      <w:r w:rsidR="00CE722A">
        <w:tab/>
      </w:r>
      <w:r w:rsidR="00CE722A">
        <w:tab/>
      </w:r>
      <w:proofErr w:type="spellStart"/>
      <w:r>
        <w:t>Enum</w:t>
      </w:r>
      <w:proofErr w:type="spellEnd"/>
      <w:r>
        <w:t xml:space="preserve"> of String</w:t>
      </w:r>
    </w:p>
    <w:p w14:paraId="5325448E" w14:textId="77777777" w:rsidR="00CE722A" w:rsidRDefault="0026167E" w:rsidP="009C0D74">
      <w:pPr>
        <w:spacing w:line="240" w:lineRule="auto"/>
      </w:pPr>
      <w:proofErr w:type="spellStart"/>
      <w:proofErr w:type="gramStart"/>
      <w:r>
        <w:t>vpTransactionId</w:t>
      </w:r>
      <w:proofErr w:type="spellEnd"/>
      <w:proofErr w:type="gramEnd"/>
      <w:r>
        <w:tab/>
      </w:r>
      <w:r>
        <w:tab/>
        <w:t xml:space="preserve">Virtual Piggy Transaction Id </w:t>
      </w:r>
      <w:r>
        <w:tab/>
        <w:t xml:space="preserve"> </w:t>
      </w:r>
      <w:r>
        <w:tab/>
      </w:r>
      <w:r>
        <w:tab/>
      </w:r>
      <w:r>
        <w:tab/>
        <w:t>String</w:t>
      </w:r>
    </w:p>
    <w:p w14:paraId="45A9E45E" w14:textId="56ADB8DD" w:rsidR="00BD5317" w:rsidRDefault="00BD5317" w:rsidP="009C0D74">
      <w:pPr>
        <w:spacing w:line="240" w:lineRule="auto"/>
      </w:pPr>
    </w:p>
    <w:p w14:paraId="21AABC32" w14:textId="77777777" w:rsidR="00D11851" w:rsidRPr="00F10C2D" w:rsidRDefault="00A2641A" w:rsidP="007611F3">
      <w:pPr>
        <w:pStyle w:val="Heading2"/>
      </w:pPr>
      <w:bookmarkStart w:id="32" w:name="_Toc389461732"/>
      <w:r>
        <w:t>Availability</w:t>
      </w:r>
      <w:bookmarkEnd w:id="32"/>
    </w:p>
    <w:p w14:paraId="2E02A009" w14:textId="77777777" w:rsidR="007611F3" w:rsidRDefault="007611F3" w:rsidP="00E95CCD">
      <w:pPr>
        <w:pStyle w:val="Standard1"/>
      </w:pPr>
    </w:p>
    <w:p w14:paraId="35C232E4" w14:textId="77777777" w:rsidR="00C10358" w:rsidRPr="00222181" w:rsidRDefault="00BB738E" w:rsidP="00C10358">
      <w:pPr>
        <w:pStyle w:val="BodyText"/>
        <w:rPr>
          <w:rStyle w:val="SubtleEmphasis"/>
          <w:rFonts w:asciiTheme="minorHAnsi" w:hAnsiTheme="minorHAnsi" w:cstheme="minorHAnsi"/>
          <w:i w:val="0"/>
          <w:szCs w:val="18"/>
        </w:rPr>
      </w:pPr>
      <w:r w:rsidRPr="00222181">
        <w:rPr>
          <w:rStyle w:val="SubtleEmphasis"/>
          <w:rFonts w:asciiTheme="minorHAnsi" w:hAnsiTheme="minorHAnsi" w:cstheme="minorHAnsi"/>
          <w:i w:val="0"/>
          <w:szCs w:val="18"/>
        </w:rPr>
        <w:t>GSI</w:t>
      </w:r>
      <w:r w:rsidR="00222181">
        <w:rPr>
          <w:rStyle w:val="SubtleEmphasis"/>
          <w:rFonts w:asciiTheme="minorHAnsi" w:hAnsiTheme="minorHAnsi" w:cstheme="minorHAnsi"/>
          <w:i w:val="0"/>
          <w:szCs w:val="18"/>
        </w:rPr>
        <w:t xml:space="preserve"> reports </w:t>
      </w:r>
      <w:r w:rsidRPr="00222181">
        <w:rPr>
          <w:rStyle w:val="SubtleEmphasis"/>
          <w:rFonts w:asciiTheme="minorHAnsi" w:hAnsiTheme="minorHAnsi" w:cstheme="minorHAnsi"/>
          <w:i w:val="0"/>
          <w:szCs w:val="18"/>
        </w:rPr>
        <w:t>99.9% uptime availability</w:t>
      </w:r>
      <w:r w:rsidR="00222181">
        <w:rPr>
          <w:rStyle w:val="SubtleEmphasis"/>
          <w:rFonts w:asciiTheme="minorHAnsi" w:hAnsiTheme="minorHAnsi" w:cstheme="minorHAnsi"/>
          <w:i w:val="0"/>
          <w:szCs w:val="18"/>
        </w:rPr>
        <w:t xml:space="preserve">. </w:t>
      </w:r>
      <w:r w:rsidR="003D601E" w:rsidRPr="00222181">
        <w:rPr>
          <w:rStyle w:val="SubtleEmphasis"/>
          <w:rFonts w:asciiTheme="minorHAnsi" w:hAnsiTheme="minorHAnsi" w:cstheme="minorHAnsi"/>
          <w:i w:val="0"/>
          <w:szCs w:val="18"/>
        </w:rPr>
        <w:t>In case if there is no service, a 404 error will be display by Virtual Piggy.</w:t>
      </w:r>
      <w:r w:rsidR="00222181">
        <w:rPr>
          <w:rStyle w:val="SubtleEmphasis"/>
          <w:rFonts w:asciiTheme="minorHAnsi" w:hAnsiTheme="minorHAnsi" w:cstheme="minorHAnsi"/>
          <w:i w:val="0"/>
          <w:szCs w:val="18"/>
        </w:rPr>
        <w:t xml:space="preserve"> </w:t>
      </w:r>
      <w:r w:rsidR="00A954B3" w:rsidRPr="00222181">
        <w:rPr>
          <w:rStyle w:val="SubtleEmphasis"/>
          <w:rFonts w:asciiTheme="minorHAnsi" w:hAnsiTheme="minorHAnsi" w:cstheme="minorHAnsi"/>
          <w:i w:val="0"/>
          <w:szCs w:val="18"/>
        </w:rPr>
        <w:t>For technical sup</w:t>
      </w:r>
      <w:r w:rsidR="00222181">
        <w:rPr>
          <w:rStyle w:val="SubtleEmphasis"/>
          <w:rFonts w:asciiTheme="minorHAnsi" w:hAnsiTheme="minorHAnsi" w:cstheme="minorHAnsi"/>
          <w:i w:val="0"/>
          <w:szCs w:val="18"/>
        </w:rPr>
        <w:t xml:space="preserve">port please contact </w:t>
      </w:r>
      <w:hyperlink r:id="rId27" w:history="1">
        <w:r w:rsidR="002429DD" w:rsidRPr="00DD72DD">
          <w:rPr>
            <w:rStyle w:val="Hyperlink"/>
            <w:rFonts w:asciiTheme="minorHAnsi" w:hAnsiTheme="minorHAnsi" w:cstheme="minorHAnsi"/>
            <w:szCs w:val="18"/>
          </w:rPr>
          <w:t>integration@virtualpiggy.com</w:t>
        </w:r>
      </w:hyperlink>
    </w:p>
    <w:p w14:paraId="76272273" w14:textId="77777777" w:rsidR="00066D81" w:rsidRDefault="00066D81" w:rsidP="00E95CCD">
      <w:pPr>
        <w:pStyle w:val="Standard1"/>
      </w:pPr>
    </w:p>
    <w:p w14:paraId="56619CDF" w14:textId="77777777" w:rsidR="00D11851" w:rsidRPr="00F10C2D" w:rsidRDefault="00C10358" w:rsidP="00066D81">
      <w:pPr>
        <w:pStyle w:val="Heading2"/>
      </w:pPr>
      <w:bookmarkStart w:id="33" w:name="_Toc389461733"/>
      <w:r>
        <w:t>Support</w:t>
      </w:r>
      <w:bookmarkEnd w:id="33"/>
    </w:p>
    <w:p w14:paraId="79CC0407" w14:textId="77777777" w:rsidR="00156710" w:rsidRDefault="00156710" w:rsidP="00D11851">
      <w:pPr>
        <w:pStyle w:val="dmcFlietext"/>
      </w:pPr>
    </w:p>
    <w:p w14:paraId="22C38BC3" w14:textId="77777777" w:rsidR="00B70429" w:rsidRPr="00222181" w:rsidRDefault="00F51712" w:rsidP="00B70429">
      <w:pPr>
        <w:pStyle w:val="BodyText"/>
        <w:rPr>
          <w:rStyle w:val="Hyperlink"/>
          <w:rFonts w:asciiTheme="minorHAnsi" w:hAnsiTheme="minorHAnsi" w:cstheme="minorHAnsi"/>
        </w:rPr>
      </w:pPr>
      <w:r w:rsidRPr="00222181">
        <w:rPr>
          <w:rStyle w:val="SubtleEmphasis"/>
          <w:rFonts w:asciiTheme="minorHAnsi" w:hAnsiTheme="minorHAnsi" w:cstheme="minorHAnsi"/>
          <w:i w:val="0"/>
        </w:rPr>
        <w:t xml:space="preserve">For technical support please contact: </w:t>
      </w:r>
      <w:r w:rsidR="00222181">
        <w:rPr>
          <w:rFonts w:asciiTheme="minorHAnsi" w:hAnsiTheme="minorHAnsi" w:cstheme="minorHAnsi"/>
        </w:rPr>
        <w:fldChar w:fldCharType="begin"/>
      </w:r>
      <w:r w:rsidR="00222181">
        <w:rPr>
          <w:rFonts w:asciiTheme="minorHAnsi" w:hAnsiTheme="minorHAnsi" w:cstheme="minorHAnsi"/>
        </w:rPr>
        <w:instrText xml:space="preserve"> HYPERLINK "mailto:integration@virtualpiggy.com" </w:instrText>
      </w:r>
      <w:r w:rsidR="00222181">
        <w:rPr>
          <w:rFonts w:asciiTheme="minorHAnsi" w:hAnsiTheme="minorHAnsi" w:cstheme="minorHAnsi"/>
        </w:rPr>
        <w:fldChar w:fldCharType="separate"/>
      </w:r>
      <w:r w:rsidR="005E25C5" w:rsidRPr="00222181">
        <w:rPr>
          <w:rStyle w:val="Hyperlink"/>
          <w:rFonts w:asciiTheme="minorHAnsi" w:hAnsiTheme="minorHAnsi" w:cstheme="minorHAnsi"/>
        </w:rPr>
        <w:t>integration@virtualpiggy.com</w:t>
      </w:r>
    </w:p>
    <w:p w14:paraId="42D57E33" w14:textId="77777777" w:rsidR="005E25C5" w:rsidRPr="00222181" w:rsidRDefault="00222181" w:rsidP="00B70429">
      <w:pPr>
        <w:pStyle w:val="BodyText"/>
        <w:rPr>
          <w:rStyle w:val="SubtleEmphasis"/>
          <w:rFonts w:asciiTheme="minorHAnsi" w:hAnsiTheme="minorHAnsi" w:cstheme="minorHAnsi"/>
          <w:i w:val="0"/>
        </w:rPr>
      </w:pPr>
      <w:r>
        <w:rPr>
          <w:rFonts w:asciiTheme="minorHAnsi" w:hAnsiTheme="minorHAnsi" w:cstheme="minorHAnsi"/>
        </w:rPr>
        <w:fldChar w:fldCharType="end"/>
      </w:r>
      <w:r w:rsidR="005E25C5" w:rsidRPr="00222181">
        <w:rPr>
          <w:rStyle w:val="SubtleEmphasis"/>
          <w:rFonts w:asciiTheme="minorHAnsi" w:hAnsiTheme="minorHAnsi" w:cstheme="minorHAnsi"/>
          <w:i w:val="0"/>
        </w:rPr>
        <w:t>Phone number: 310-853-1950</w:t>
      </w:r>
    </w:p>
    <w:p w14:paraId="13573383" w14:textId="77777777" w:rsidR="00915C7A" w:rsidRDefault="00915C7A">
      <w:pPr>
        <w:rPr>
          <w:rFonts w:asciiTheme="majorHAnsi" w:eastAsiaTheme="majorEastAsia" w:hAnsiTheme="majorHAnsi" w:cstheme="majorBidi"/>
          <w:b/>
          <w:bCs/>
          <w:color w:val="365F91" w:themeColor="accent1" w:themeShade="BF"/>
          <w:sz w:val="24"/>
          <w:szCs w:val="24"/>
        </w:rPr>
      </w:pPr>
      <w:bookmarkStart w:id="34" w:name="_Toc279703491"/>
      <w:bookmarkStart w:id="35" w:name="_Toc279703584"/>
      <w:bookmarkEnd w:id="30"/>
      <w:r>
        <w:br w:type="page"/>
      </w:r>
    </w:p>
    <w:p w14:paraId="135FD8EC" w14:textId="77777777" w:rsidR="00D3375A" w:rsidRDefault="00915C7A" w:rsidP="002E5526">
      <w:pPr>
        <w:pStyle w:val="Heading1"/>
      </w:pPr>
      <w:bookmarkStart w:id="36" w:name="_Toc389461734"/>
      <w:bookmarkEnd w:id="34"/>
      <w:bookmarkEnd w:id="35"/>
      <w:r>
        <w:lastRenderedPageBreak/>
        <w:t>User Guide</w:t>
      </w:r>
      <w:bookmarkEnd w:id="36"/>
    </w:p>
    <w:p w14:paraId="5F118F47" w14:textId="77777777" w:rsidR="00156710" w:rsidRDefault="00156710" w:rsidP="00EB47BC">
      <w:pPr>
        <w:pStyle w:val="dmcFlietext"/>
        <w:ind w:left="1416"/>
      </w:pPr>
    </w:p>
    <w:p w14:paraId="3FB283D0" w14:textId="77777777" w:rsidR="00D11851" w:rsidRDefault="00915C7A" w:rsidP="002F47B5">
      <w:pPr>
        <w:pStyle w:val="Heading2"/>
      </w:pPr>
      <w:bookmarkStart w:id="37" w:name="_Toc389461735"/>
      <w:r>
        <w:t>Roles, Responsibilities</w:t>
      </w:r>
      <w:bookmarkEnd w:id="37"/>
    </w:p>
    <w:p w14:paraId="3E77A76B" w14:textId="77777777" w:rsidR="002F47B5" w:rsidRDefault="002F47B5" w:rsidP="00E95CCD">
      <w:pPr>
        <w:pStyle w:val="Standard1"/>
      </w:pPr>
    </w:p>
    <w:p w14:paraId="0F5E7A15" w14:textId="77777777" w:rsidR="002861CC" w:rsidRDefault="00D61316" w:rsidP="00D61316">
      <w:r>
        <w:t>In case of “Automatic Capture” workflow</w:t>
      </w:r>
      <w:r w:rsidR="00BC3355">
        <w:t>,</w:t>
      </w:r>
      <w:r>
        <w:t xml:space="preserve"> no recurring tasks are needed.</w:t>
      </w:r>
    </w:p>
    <w:p w14:paraId="367E32AC" w14:textId="77777777" w:rsidR="00D61316" w:rsidRPr="002861CC" w:rsidRDefault="00D61316" w:rsidP="00D61316">
      <w:r>
        <w:t>In case of “Manual Capture” workflow</w:t>
      </w:r>
      <w:r w:rsidR="00BC3355">
        <w:t>,</w:t>
      </w:r>
      <w:r>
        <w:t xml:space="preserve"> a dedicated person </w:t>
      </w:r>
      <w:r w:rsidR="00BC3355">
        <w:t xml:space="preserve">is </w:t>
      </w:r>
      <w:r>
        <w:t xml:space="preserve">required to make a decision </w:t>
      </w:r>
      <w:r w:rsidR="00BC3355">
        <w:t xml:space="preserve">as </w:t>
      </w:r>
      <w:r>
        <w:t>to</w:t>
      </w:r>
      <w:r w:rsidR="00BC3355">
        <w:t xml:space="preserve"> whether to</w:t>
      </w:r>
      <w:r>
        <w:t xml:space="preserve"> proceed with approved orders. Please see section 5.2 for more details.</w:t>
      </w:r>
    </w:p>
    <w:p w14:paraId="226ACF6C" w14:textId="77777777" w:rsidR="008149B2" w:rsidRDefault="0078066E" w:rsidP="00A009B2">
      <w:pPr>
        <w:pStyle w:val="Heading2"/>
      </w:pPr>
      <w:bookmarkStart w:id="38" w:name="_Toc389461736"/>
      <w:bookmarkStart w:id="39" w:name="_Toc265049819"/>
      <w:r>
        <w:t>Business Manager</w:t>
      </w:r>
      <w:bookmarkEnd w:id="38"/>
    </w:p>
    <w:p w14:paraId="76A41B07" w14:textId="77777777" w:rsidR="005D2D2F" w:rsidRDefault="005D2D2F" w:rsidP="00D61316">
      <w:pPr>
        <w:rPr>
          <w:color w:val="808080" w:themeColor="background1" w:themeShade="80"/>
          <w:sz w:val="18"/>
          <w:szCs w:val="18"/>
        </w:rPr>
      </w:pPr>
    </w:p>
    <w:p w14:paraId="10ADCF9C" w14:textId="77777777" w:rsidR="00C91051" w:rsidRDefault="00705D1D" w:rsidP="00D61316">
      <w:bookmarkStart w:id="40" w:name="_Toc279703497"/>
      <w:bookmarkStart w:id="41" w:name="_Toc279703590"/>
      <w:bookmarkEnd w:id="39"/>
      <w:r>
        <w:t>In</w:t>
      </w:r>
      <w:r w:rsidR="00D61316">
        <w:t xml:space="preserve"> custom Site Preferences a new button appears on the Payment Tab of the Order page.</w:t>
      </w:r>
    </w:p>
    <w:p w14:paraId="77025515" w14:textId="77777777" w:rsidR="00D61316" w:rsidRDefault="00D61316" w:rsidP="00D61316">
      <w:pPr>
        <w:rPr>
          <w:rStyle w:val="SubtleEmphasis"/>
          <w:rFonts w:ascii="Trebuchet MS" w:hAnsi="Trebuchet MS"/>
          <w:i w:val="0"/>
          <w:color w:val="808080" w:themeColor="background1" w:themeShade="80"/>
          <w:sz w:val="18"/>
          <w:szCs w:val="18"/>
        </w:rPr>
      </w:pPr>
      <w:r>
        <w:rPr>
          <w:rFonts w:ascii="Trebuchet MS" w:hAnsi="Trebuchet MS"/>
          <w:iCs/>
          <w:noProof/>
          <w:color w:val="808080" w:themeColor="background1" w:themeShade="80"/>
          <w:sz w:val="18"/>
          <w:szCs w:val="18"/>
          <w:lang w:bidi="ar-SA"/>
        </w:rPr>
        <w:drawing>
          <wp:inline distT="0" distB="0" distL="0" distR="0" wp14:anchorId="4C7D2494" wp14:editId="77F12BF0">
            <wp:extent cx="4516692" cy="2044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P Order Button.png"/>
                    <pic:cNvPicPr/>
                  </pic:nvPicPr>
                  <pic:blipFill>
                    <a:blip r:embed="rId28">
                      <a:extLst>
                        <a:ext uri="{28A0092B-C50C-407E-A947-70E740481C1C}">
                          <a14:useLocalDpi xmlns:a14="http://schemas.microsoft.com/office/drawing/2010/main" val="0"/>
                        </a:ext>
                      </a:extLst>
                    </a:blip>
                    <a:stretch>
                      <a:fillRect/>
                    </a:stretch>
                  </pic:blipFill>
                  <pic:spPr>
                    <a:xfrm>
                      <a:off x="0" y="0"/>
                      <a:ext cx="4518740" cy="2045627"/>
                    </a:xfrm>
                    <a:prstGeom prst="rect">
                      <a:avLst/>
                    </a:prstGeom>
                  </pic:spPr>
                </pic:pic>
              </a:graphicData>
            </a:graphic>
          </wp:inline>
        </w:drawing>
      </w:r>
    </w:p>
    <w:p w14:paraId="2F86F66C" w14:textId="77777777" w:rsidR="00F761B7" w:rsidRDefault="00F761B7" w:rsidP="00D61316">
      <w:r>
        <w:t xml:space="preserve">This button is used to proceed with “Manual Capture” workflow. It works only when Manual Capture is activated in Virtual Piggy Site Preferences and the current order’s </w:t>
      </w:r>
      <w:proofErr w:type="spellStart"/>
      <w:r>
        <w:t>vpOrderStatus</w:t>
      </w:r>
      <w:proofErr w:type="spellEnd"/>
      <w:r>
        <w:t xml:space="preserve"> is “Authorized”. In this case click on the button will show the following page:</w:t>
      </w:r>
    </w:p>
    <w:p w14:paraId="67A8675F" w14:textId="77777777" w:rsidR="00F761B7" w:rsidRDefault="00F761B7" w:rsidP="00D61316">
      <w:pPr>
        <w:rPr>
          <w:rStyle w:val="SubtleEmphasis"/>
          <w:rFonts w:ascii="Trebuchet MS" w:hAnsi="Trebuchet MS"/>
          <w:i w:val="0"/>
          <w:color w:val="808080" w:themeColor="background1" w:themeShade="80"/>
          <w:sz w:val="18"/>
          <w:szCs w:val="18"/>
        </w:rPr>
      </w:pPr>
      <w:r>
        <w:rPr>
          <w:rFonts w:ascii="Trebuchet MS" w:hAnsi="Trebuchet MS"/>
          <w:iCs/>
          <w:noProof/>
          <w:color w:val="808080" w:themeColor="background1" w:themeShade="80"/>
          <w:sz w:val="18"/>
          <w:szCs w:val="18"/>
          <w:lang w:bidi="ar-SA"/>
        </w:rPr>
        <w:drawing>
          <wp:inline distT="0" distB="0" distL="0" distR="0" wp14:anchorId="7A2F7EC9" wp14:editId="0B1FD4BE">
            <wp:extent cx="4343400" cy="70146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P CaptureVoid Dialog.png"/>
                    <pic:cNvPicPr/>
                  </pic:nvPicPr>
                  <pic:blipFill>
                    <a:blip r:embed="rId29">
                      <a:extLst>
                        <a:ext uri="{28A0092B-C50C-407E-A947-70E740481C1C}">
                          <a14:useLocalDpi xmlns:a14="http://schemas.microsoft.com/office/drawing/2010/main" val="0"/>
                        </a:ext>
                      </a:extLst>
                    </a:blip>
                    <a:stretch>
                      <a:fillRect/>
                    </a:stretch>
                  </pic:blipFill>
                  <pic:spPr>
                    <a:xfrm>
                      <a:off x="0" y="0"/>
                      <a:ext cx="4377714" cy="707010"/>
                    </a:xfrm>
                    <a:prstGeom prst="rect">
                      <a:avLst/>
                    </a:prstGeom>
                  </pic:spPr>
                </pic:pic>
              </a:graphicData>
            </a:graphic>
          </wp:inline>
        </w:drawing>
      </w:r>
    </w:p>
    <w:p w14:paraId="4292950F" w14:textId="77777777" w:rsidR="00F761B7" w:rsidRDefault="00F761B7" w:rsidP="00D61316">
      <w:r>
        <w:t xml:space="preserve">Click on the “Capture” button will send a request to </w:t>
      </w:r>
      <w:proofErr w:type="spellStart"/>
      <w:r>
        <w:t>VirtualPiggy</w:t>
      </w:r>
      <w:proofErr w:type="spellEnd"/>
      <w:r>
        <w:t xml:space="preserve"> to capture the money and will proceed with the order.</w:t>
      </w:r>
    </w:p>
    <w:p w14:paraId="0C6D295C" w14:textId="77777777" w:rsidR="00F761B7" w:rsidRDefault="00F761B7" w:rsidP="00D61316">
      <w:r>
        <w:t xml:space="preserve">Click on the “Void” button will send a request to </w:t>
      </w:r>
      <w:proofErr w:type="spellStart"/>
      <w:r>
        <w:t>VirtualPiggy</w:t>
      </w:r>
      <w:proofErr w:type="spellEnd"/>
      <w:r>
        <w:t xml:space="preserve"> to cancel the transaction and will cancel the order.</w:t>
      </w:r>
    </w:p>
    <w:p w14:paraId="52D857C8" w14:textId="77777777" w:rsidR="00961009" w:rsidRDefault="00961009" w:rsidP="00D61316"/>
    <w:p w14:paraId="50AC77AF" w14:textId="77777777" w:rsidR="00961009" w:rsidRDefault="00961009" w:rsidP="00D61316"/>
    <w:p w14:paraId="03786139" w14:textId="77777777" w:rsidR="00961009" w:rsidRDefault="00961009" w:rsidP="00D61316"/>
    <w:p w14:paraId="3C3689B8" w14:textId="77777777" w:rsidR="00961009" w:rsidRPr="00D61316" w:rsidRDefault="00961009" w:rsidP="00D61316">
      <w:pPr>
        <w:rPr>
          <w:rStyle w:val="SubtleEmphasis"/>
          <w:rFonts w:ascii="Trebuchet MS" w:hAnsi="Trebuchet MS"/>
          <w:i w:val="0"/>
          <w:color w:val="808080" w:themeColor="background1" w:themeShade="80"/>
          <w:sz w:val="18"/>
          <w:szCs w:val="18"/>
        </w:rPr>
      </w:pPr>
    </w:p>
    <w:p w14:paraId="134E32A9" w14:textId="77777777" w:rsidR="00C91051" w:rsidRDefault="00C91051" w:rsidP="00C91051">
      <w:pPr>
        <w:pStyle w:val="Heading2"/>
      </w:pPr>
      <w:bookmarkStart w:id="42" w:name="_Toc389461737"/>
      <w:r>
        <w:lastRenderedPageBreak/>
        <w:t>Storefront Functionality</w:t>
      </w:r>
      <w:bookmarkEnd w:id="42"/>
    </w:p>
    <w:p w14:paraId="39FA3691" w14:textId="77777777" w:rsidR="00C91051" w:rsidRDefault="00C91051" w:rsidP="00C91051">
      <w:pPr>
        <w:pStyle w:val="BodyText"/>
        <w:rPr>
          <w:rStyle w:val="SubtleEmphasis"/>
          <w:rFonts w:ascii="Trebuchet MS" w:hAnsi="Trebuchet MS"/>
          <w:color w:val="808080" w:themeColor="background1" w:themeShade="80"/>
          <w:sz w:val="18"/>
          <w:szCs w:val="18"/>
        </w:rPr>
      </w:pPr>
    </w:p>
    <w:p w14:paraId="4F0C22DB" w14:textId="77777777" w:rsidR="001D18BD" w:rsidRPr="00985FA4" w:rsidRDefault="00985FA4" w:rsidP="00F761B7">
      <w:pPr>
        <w:rPr>
          <w:b/>
        </w:rPr>
      </w:pPr>
      <w:r w:rsidRPr="00985FA4">
        <w:rPr>
          <w:b/>
        </w:rPr>
        <w:t>Cart</w:t>
      </w:r>
    </w:p>
    <w:p w14:paraId="1FA1FEA8" w14:textId="77777777" w:rsidR="00F761B7" w:rsidRDefault="00F761B7" w:rsidP="00F761B7">
      <w:r>
        <w:t>The cart page will have new button:</w:t>
      </w:r>
    </w:p>
    <w:p w14:paraId="24B3375E" w14:textId="77777777" w:rsidR="00F761B7" w:rsidRDefault="0016340A" w:rsidP="00F761B7">
      <w:pPr>
        <w:rPr>
          <w:rStyle w:val="SubtleEmphasis"/>
          <w:rFonts w:ascii="Trebuchet MS" w:hAnsi="Trebuchet MS"/>
          <w:color w:val="808080" w:themeColor="background1" w:themeShade="80"/>
          <w:sz w:val="18"/>
          <w:szCs w:val="18"/>
        </w:rPr>
      </w:pPr>
      <w:r>
        <w:rPr>
          <w:rFonts w:ascii="Trebuchet MS" w:hAnsi="Trebuchet MS"/>
          <w:i/>
          <w:iCs/>
          <w:noProof/>
          <w:color w:val="808080" w:themeColor="background1" w:themeShade="80"/>
          <w:sz w:val="18"/>
          <w:szCs w:val="18"/>
          <w:lang w:bidi="ar-SA"/>
        </w:rPr>
        <w:drawing>
          <wp:inline distT="0" distB="0" distL="0" distR="0" wp14:anchorId="5F3129E7" wp14:editId="7C217B8D">
            <wp:extent cx="6005946" cy="4717327"/>
            <wp:effectExtent l="19050" t="19050" r="13970" b="266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06058" cy="4717415"/>
                    </a:xfrm>
                    <a:prstGeom prst="rect">
                      <a:avLst/>
                    </a:prstGeom>
                    <a:noFill/>
                    <a:ln>
                      <a:solidFill>
                        <a:schemeClr val="tx1"/>
                      </a:solidFill>
                    </a:ln>
                  </pic:spPr>
                </pic:pic>
              </a:graphicData>
            </a:graphic>
          </wp:inline>
        </w:drawing>
      </w:r>
    </w:p>
    <w:p w14:paraId="0A5FDDCE" w14:textId="77777777" w:rsidR="00F761B7" w:rsidRDefault="00F761B7" w:rsidP="00F761B7">
      <w:r>
        <w:t xml:space="preserve">Click the button to open a login </w:t>
      </w:r>
      <w:r w:rsidR="0034513C">
        <w:t xml:space="preserve">window with </w:t>
      </w:r>
      <w:r w:rsidR="0016340A" w:rsidRPr="0016340A">
        <w:rPr>
          <w:b/>
        </w:rPr>
        <w:t>Oink</w:t>
      </w:r>
      <w:r>
        <w:t xml:space="preserve"> Dialog:</w:t>
      </w:r>
    </w:p>
    <w:p w14:paraId="1ACCD459" w14:textId="77777777" w:rsidR="00F761B7" w:rsidRDefault="0016340A" w:rsidP="00F761B7">
      <w:pPr>
        <w:rPr>
          <w:rStyle w:val="SubtleEmphasis"/>
          <w:rFonts w:ascii="Trebuchet MS" w:hAnsi="Trebuchet MS"/>
          <w:color w:val="808080" w:themeColor="background1" w:themeShade="80"/>
          <w:sz w:val="18"/>
          <w:szCs w:val="18"/>
        </w:rPr>
      </w:pPr>
      <w:r>
        <w:rPr>
          <w:rFonts w:ascii="Trebuchet MS" w:hAnsi="Trebuchet MS"/>
          <w:i/>
          <w:iCs/>
          <w:noProof/>
          <w:color w:val="808080" w:themeColor="background1" w:themeShade="80"/>
          <w:sz w:val="18"/>
          <w:szCs w:val="18"/>
          <w:lang w:bidi="ar-SA"/>
        </w:rPr>
        <w:drawing>
          <wp:inline distT="0" distB="0" distL="0" distR="0" wp14:anchorId="2B8DBAFF" wp14:editId="774B9C54">
            <wp:extent cx="4184015" cy="2098675"/>
            <wp:effectExtent l="19050" t="19050" r="26035" b="158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84015" cy="2098675"/>
                    </a:xfrm>
                    <a:prstGeom prst="rect">
                      <a:avLst/>
                    </a:prstGeom>
                    <a:noFill/>
                    <a:ln>
                      <a:solidFill>
                        <a:schemeClr val="tx1"/>
                      </a:solidFill>
                    </a:ln>
                  </pic:spPr>
                </pic:pic>
              </a:graphicData>
            </a:graphic>
          </wp:inline>
        </w:drawing>
      </w:r>
    </w:p>
    <w:p w14:paraId="3EFB09C3" w14:textId="77777777" w:rsidR="00BF6665" w:rsidRDefault="00BF6665" w:rsidP="00F761B7">
      <w:r>
        <w:lastRenderedPageBreak/>
        <w:t xml:space="preserve">Enter login and password </w:t>
      </w:r>
      <w:r w:rsidR="0034513C">
        <w:t>credentials in the appropriate</w:t>
      </w:r>
      <w:r>
        <w:t xml:space="preserve"> fields. They will be sent to </w:t>
      </w:r>
      <w:r w:rsidR="006D7685" w:rsidRPr="006D7685">
        <w:rPr>
          <w:b/>
        </w:rPr>
        <w:t>Oink</w:t>
      </w:r>
      <w:r>
        <w:t xml:space="preserve"> service to authenticate and to get user type to proceed correctly. After successful authentication</w:t>
      </w:r>
      <w:r w:rsidR="00E435BE">
        <w:t>,</w:t>
      </w:r>
      <w:r>
        <w:t xml:space="preserve"> a user is redirected to Parent Checko</w:t>
      </w:r>
      <w:r w:rsidR="00E435BE">
        <w:t>ut or Child Checkout according</w:t>
      </w:r>
      <w:r>
        <w:t xml:space="preserve"> to his</w:t>
      </w:r>
      <w:r w:rsidR="00E435BE">
        <w:t>/her</w:t>
      </w:r>
      <w:r>
        <w:t xml:space="preserve"> user type.</w:t>
      </w:r>
    </w:p>
    <w:p w14:paraId="3FB256DB" w14:textId="77777777" w:rsidR="00BF6665" w:rsidRPr="00985FA4" w:rsidRDefault="00E435BE" w:rsidP="00F761B7">
      <w:pPr>
        <w:rPr>
          <w:b/>
        </w:rPr>
      </w:pPr>
      <w:r>
        <w:rPr>
          <w:b/>
        </w:rPr>
        <w:t>Child Checkout</w:t>
      </w:r>
    </w:p>
    <w:p w14:paraId="37BAE14E" w14:textId="77777777" w:rsidR="00BF6665" w:rsidRDefault="00BF6665" w:rsidP="00F761B7">
      <w:r>
        <w:t xml:space="preserve">Child Checkout page contains only ordered product list and a button to proceed. </w:t>
      </w:r>
    </w:p>
    <w:p w14:paraId="17624DB2" w14:textId="77777777" w:rsidR="00BF6665" w:rsidRDefault="0088715B" w:rsidP="00F761B7">
      <w:r>
        <w:rPr>
          <w:noProof/>
          <w:lang w:bidi="ar-SA"/>
        </w:rPr>
        <w:drawing>
          <wp:inline distT="0" distB="0" distL="0" distR="0" wp14:anchorId="2AB93E99" wp14:editId="1FA345A1">
            <wp:extent cx="4991100" cy="297540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P Child Checkout.png"/>
                    <pic:cNvPicPr/>
                  </pic:nvPicPr>
                  <pic:blipFill>
                    <a:blip r:embed="rId32">
                      <a:extLst>
                        <a:ext uri="{28A0092B-C50C-407E-A947-70E740481C1C}">
                          <a14:useLocalDpi xmlns:a14="http://schemas.microsoft.com/office/drawing/2010/main" val="0"/>
                        </a:ext>
                      </a:extLst>
                    </a:blip>
                    <a:stretch>
                      <a:fillRect/>
                    </a:stretch>
                  </pic:blipFill>
                  <pic:spPr>
                    <a:xfrm>
                      <a:off x="0" y="0"/>
                      <a:ext cx="4991100" cy="2975404"/>
                    </a:xfrm>
                    <a:prstGeom prst="rect">
                      <a:avLst/>
                    </a:prstGeom>
                  </pic:spPr>
                </pic:pic>
              </a:graphicData>
            </a:graphic>
          </wp:inline>
        </w:drawing>
      </w:r>
    </w:p>
    <w:p w14:paraId="314B6FC5" w14:textId="77777777" w:rsidR="00BF6665" w:rsidRDefault="00BF6665" w:rsidP="00F575CA">
      <w:pPr>
        <w:spacing w:after="0"/>
      </w:pPr>
      <w:r>
        <w:t>Click</w:t>
      </w:r>
      <w:r w:rsidR="00F575CA">
        <w:t>ing</w:t>
      </w:r>
      <w:r>
        <w:t xml:space="preserve"> on the button will send a request to </w:t>
      </w:r>
      <w:r w:rsidR="00F575CA">
        <w:t xml:space="preserve">the </w:t>
      </w:r>
      <w:r w:rsidR="006D7685" w:rsidRPr="006D7685">
        <w:rPr>
          <w:b/>
          <w:iCs/>
        </w:rPr>
        <w:t>Oink</w:t>
      </w:r>
      <w:r>
        <w:t xml:space="preserve"> service. </w:t>
      </w:r>
      <w:r w:rsidR="00F575CA">
        <w:t>T</w:t>
      </w:r>
      <w:r>
        <w:t xml:space="preserve">he </w:t>
      </w:r>
      <w:r w:rsidR="00F575CA">
        <w:t xml:space="preserve">following </w:t>
      </w:r>
      <w:r>
        <w:t>response</w:t>
      </w:r>
      <w:r w:rsidR="00F575CA">
        <w:t>s</w:t>
      </w:r>
      <w:r>
        <w:t xml:space="preserve"> </w:t>
      </w:r>
      <w:r w:rsidR="00F575CA">
        <w:t xml:space="preserve">to </w:t>
      </w:r>
      <w:r>
        <w:t xml:space="preserve">the order </w:t>
      </w:r>
      <w:r w:rsidR="00F575CA">
        <w:t>are</w:t>
      </w:r>
      <w:r>
        <w:t>:</w:t>
      </w:r>
    </w:p>
    <w:p w14:paraId="360BA4B2" w14:textId="77777777" w:rsidR="00BF6665" w:rsidRDefault="00BF6665" w:rsidP="00F575CA">
      <w:pPr>
        <w:pStyle w:val="ListParagraph"/>
        <w:numPr>
          <w:ilvl w:val="0"/>
          <w:numId w:val="40"/>
        </w:numPr>
        <w:spacing w:after="0"/>
        <w:rPr>
          <w:iCs/>
        </w:rPr>
      </w:pPr>
      <w:r w:rsidRPr="00F575CA">
        <w:rPr>
          <w:b/>
          <w:iCs/>
        </w:rPr>
        <w:t>Processed immediately</w:t>
      </w:r>
      <w:r>
        <w:rPr>
          <w:iCs/>
        </w:rPr>
        <w:t xml:space="preserve"> </w:t>
      </w:r>
      <w:r w:rsidR="00F575CA">
        <w:rPr>
          <w:iCs/>
        </w:rPr>
        <w:t xml:space="preserve">- </w:t>
      </w:r>
      <w:r>
        <w:rPr>
          <w:iCs/>
        </w:rPr>
        <w:t xml:space="preserve">order gets approved on </w:t>
      </w:r>
      <w:r w:rsidR="006D7685" w:rsidRPr="006D7685">
        <w:rPr>
          <w:b/>
          <w:iCs/>
        </w:rPr>
        <w:t>Oink</w:t>
      </w:r>
      <w:r>
        <w:rPr>
          <w:iCs/>
        </w:rPr>
        <w:t xml:space="preserve"> side and </w:t>
      </w:r>
      <w:r w:rsidR="00F575CA">
        <w:rPr>
          <w:iCs/>
        </w:rPr>
        <w:t xml:space="preserve">is </w:t>
      </w:r>
      <w:r>
        <w:rPr>
          <w:iCs/>
        </w:rPr>
        <w:t xml:space="preserve">ready to be processed on </w:t>
      </w:r>
      <w:proofErr w:type="spellStart"/>
      <w:r w:rsidR="00F575CA">
        <w:rPr>
          <w:iCs/>
        </w:rPr>
        <w:t>Demandware</w:t>
      </w:r>
      <w:proofErr w:type="spellEnd"/>
      <w:r w:rsidR="00F575CA">
        <w:rPr>
          <w:iCs/>
        </w:rPr>
        <w:t xml:space="preserve"> side as an ordinary order</w:t>
      </w:r>
    </w:p>
    <w:p w14:paraId="77BA091E" w14:textId="77777777" w:rsidR="00BF6665" w:rsidRDefault="00BF6665" w:rsidP="00BF6665">
      <w:pPr>
        <w:pStyle w:val="ListParagraph"/>
        <w:numPr>
          <w:ilvl w:val="0"/>
          <w:numId w:val="40"/>
        </w:numPr>
        <w:rPr>
          <w:iCs/>
        </w:rPr>
      </w:pPr>
      <w:r w:rsidRPr="00F575CA">
        <w:rPr>
          <w:b/>
          <w:iCs/>
        </w:rPr>
        <w:t>Processed as “Approval Pending”</w:t>
      </w:r>
      <w:r w:rsidR="00F575CA">
        <w:rPr>
          <w:b/>
          <w:iCs/>
        </w:rPr>
        <w:t xml:space="preserve"> </w:t>
      </w:r>
      <w:r w:rsidR="00F575CA" w:rsidRPr="00F575CA">
        <w:rPr>
          <w:iCs/>
        </w:rPr>
        <w:t>-</w:t>
      </w:r>
      <w:r w:rsidR="00F575CA">
        <w:rPr>
          <w:iCs/>
        </w:rPr>
        <w:t xml:space="preserve"> </w:t>
      </w:r>
      <w:r>
        <w:rPr>
          <w:iCs/>
        </w:rPr>
        <w:t>order is created but waits for an ap</w:t>
      </w:r>
      <w:r w:rsidR="00F575CA">
        <w:rPr>
          <w:iCs/>
        </w:rPr>
        <w:t>proval from the child’s parent</w:t>
      </w:r>
    </w:p>
    <w:p w14:paraId="36FCB68A" w14:textId="77777777" w:rsidR="00BF6665" w:rsidRDefault="00BF6665" w:rsidP="00BF6665">
      <w:pPr>
        <w:pStyle w:val="ListParagraph"/>
        <w:numPr>
          <w:ilvl w:val="0"/>
          <w:numId w:val="40"/>
        </w:numPr>
        <w:rPr>
          <w:iCs/>
        </w:rPr>
      </w:pPr>
      <w:r w:rsidRPr="00F575CA">
        <w:rPr>
          <w:b/>
          <w:iCs/>
        </w:rPr>
        <w:t>Not processed</w:t>
      </w:r>
      <w:r>
        <w:rPr>
          <w:iCs/>
        </w:rPr>
        <w:t xml:space="preserve"> </w:t>
      </w:r>
      <w:r w:rsidR="00F575CA">
        <w:rPr>
          <w:iCs/>
        </w:rPr>
        <w:t>- order is not</w:t>
      </w:r>
      <w:r>
        <w:rPr>
          <w:iCs/>
        </w:rPr>
        <w:t xml:space="preserve"> processed </w:t>
      </w:r>
      <w:r w:rsidR="00F575CA">
        <w:rPr>
          <w:iCs/>
        </w:rPr>
        <w:t xml:space="preserve">because of a </w:t>
      </w:r>
      <w:r>
        <w:rPr>
          <w:iCs/>
        </w:rPr>
        <w:t xml:space="preserve">decision on </w:t>
      </w:r>
      <w:r w:rsidR="006D7685" w:rsidRPr="006D7685">
        <w:rPr>
          <w:b/>
          <w:iCs/>
        </w:rPr>
        <w:t>Oink</w:t>
      </w:r>
      <w:r>
        <w:rPr>
          <w:iCs/>
        </w:rPr>
        <w:t xml:space="preserve"> side</w:t>
      </w:r>
      <w:r w:rsidR="0088715B">
        <w:rPr>
          <w:iCs/>
        </w:rPr>
        <w:t xml:space="preserve"> or </w:t>
      </w:r>
      <w:r w:rsidR="00F575CA">
        <w:rPr>
          <w:iCs/>
        </w:rPr>
        <w:t>an error occurred</w:t>
      </w:r>
      <w:r w:rsidR="0088715B">
        <w:rPr>
          <w:iCs/>
        </w:rPr>
        <w:t xml:space="preserve">. </w:t>
      </w:r>
      <w:r w:rsidR="00F575CA">
        <w:rPr>
          <w:iCs/>
        </w:rPr>
        <w:t>If an error occurred, an</w:t>
      </w:r>
      <w:r w:rsidR="0088715B">
        <w:rPr>
          <w:iCs/>
        </w:rPr>
        <w:t xml:space="preserve"> error message is shown on the page.</w:t>
      </w:r>
    </w:p>
    <w:p w14:paraId="17F3A2AE" w14:textId="77777777" w:rsidR="0088715B" w:rsidRPr="00985FA4" w:rsidRDefault="004243F3" w:rsidP="0088715B">
      <w:pPr>
        <w:rPr>
          <w:b/>
          <w:iCs/>
        </w:rPr>
      </w:pPr>
      <w:r>
        <w:rPr>
          <w:b/>
          <w:iCs/>
        </w:rPr>
        <w:t>Parent Checkout</w:t>
      </w:r>
    </w:p>
    <w:p w14:paraId="78B498D1" w14:textId="77777777" w:rsidR="004243F3" w:rsidRDefault="0088715B" w:rsidP="004243F3">
      <w:pPr>
        <w:spacing w:after="0"/>
        <w:rPr>
          <w:iCs/>
        </w:rPr>
      </w:pPr>
      <w:r>
        <w:rPr>
          <w:iCs/>
        </w:rPr>
        <w:t>Parent Checkout page looks similar to the Child Checkout page but it also contains additional controls to</w:t>
      </w:r>
      <w:r w:rsidR="004243F3">
        <w:rPr>
          <w:iCs/>
        </w:rPr>
        <w:t>:</w:t>
      </w:r>
      <w:r>
        <w:rPr>
          <w:iCs/>
        </w:rPr>
        <w:t xml:space="preserve"> </w:t>
      </w:r>
    </w:p>
    <w:p w14:paraId="43577F30" w14:textId="77777777" w:rsidR="004243F3" w:rsidRDefault="0088715B" w:rsidP="004243F3">
      <w:pPr>
        <w:pStyle w:val="ListParagraph"/>
        <w:numPr>
          <w:ilvl w:val="0"/>
          <w:numId w:val="44"/>
        </w:numPr>
        <w:spacing w:after="0"/>
        <w:rPr>
          <w:iCs/>
        </w:rPr>
      </w:pPr>
      <w:r w:rsidRPr="004243F3">
        <w:rPr>
          <w:iCs/>
        </w:rPr>
        <w:t>choose a child</w:t>
      </w:r>
      <w:r w:rsidR="00985FA4" w:rsidRPr="004243F3">
        <w:rPr>
          <w:iCs/>
        </w:rPr>
        <w:t xml:space="preserve"> </w:t>
      </w:r>
      <w:r w:rsidR="004243F3" w:rsidRPr="004243F3">
        <w:rPr>
          <w:iCs/>
        </w:rPr>
        <w:t xml:space="preserve">(if multiple exist) that </w:t>
      </w:r>
      <w:r w:rsidR="00985FA4" w:rsidRPr="004243F3">
        <w:rPr>
          <w:iCs/>
        </w:rPr>
        <w:t xml:space="preserve">the order is made for </w:t>
      </w:r>
    </w:p>
    <w:p w14:paraId="0EB7389F" w14:textId="77777777" w:rsidR="004243F3" w:rsidRDefault="00985FA4" w:rsidP="004243F3">
      <w:pPr>
        <w:pStyle w:val="ListParagraph"/>
        <w:numPr>
          <w:ilvl w:val="0"/>
          <w:numId w:val="44"/>
        </w:numPr>
        <w:spacing w:after="0"/>
        <w:rPr>
          <w:iCs/>
        </w:rPr>
      </w:pPr>
      <w:r w:rsidRPr="004243F3">
        <w:rPr>
          <w:iCs/>
        </w:rPr>
        <w:t xml:space="preserve">delivery type (to parent or child address) </w:t>
      </w:r>
    </w:p>
    <w:p w14:paraId="2603D99F" w14:textId="77777777" w:rsidR="0088715B" w:rsidRPr="004243F3" w:rsidRDefault="004243F3" w:rsidP="004243F3">
      <w:pPr>
        <w:pStyle w:val="ListParagraph"/>
        <w:numPr>
          <w:ilvl w:val="0"/>
          <w:numId w:val="44"/>
        </w:numPr>
        <w:spacing w:after="0"/>
        <w:rPr>
          <w:iCs/>
        </w:rPr>
      </w:pPr>
      <w:r>
        <w:rPr>
          <w:iCs/>
        </w:rPr>
        <w:t>payment method for the order</w:t>
      </w:r>
    </w:p>
    <w:p w14:paraId="7CC06287" w14:textId="77777777" w:rsidR="00985FA4" w:rsidRDefault="00985FA4" w:rsidP="0088715B">
      <w:pPr>
        <w:rPr>
          <w:iCs/>
        </w:rPr>
      </w:pPr>
      <w:r>
        <w:rPr>
          <w:iCs/>
          <w:noProof/>
          <w:lang w:bidi="ar-SA"/>
        </w:rPr>
        <w:lastRenderedPageBreak/>
        <w:drawing>
          <wp:inline distT="0" distB="0" distL="0" distR="0" wp14:anchorId="55B3075B" wp14:editId="502E0E0B">
            <wp:extent cx="4743450" cy="280878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P Parent Checkout.png"/>
                    <pic:cNvPicPr/>
                  </pic:nvPicPr>
                  <pic:blipFill>
                    <a:blip r:embed="rId33">
                      <a:extLst>
                        <a:ext uri="{28A0092B-C50C-407E-A947-70E740481C1C}">
                          <a14:useLocalDpi xmlns:a14="http://schemas.microsoft.com/office/drawing/2010/main" val="0"/>
                        </a:ext>
                      </a:extLst>
                    </a:blip>
                    <a:stretch>
                      <a:fillRect/>
                    </a:stretch>
                  </pic:blipFill>
                  <pic:spPr>
                    <a:xfrm>
                      <a:off x="0" y="0"/>
                      <a:ext cx="4744272" cy="2809275"/>
                    </a:xfrm>
                    <a:prstGeom prst="rect">
                      <a:avLst/>
                    </a:prstGeom>
                  </pic:spPr>
                </pic:pic>
              </a:graphicData>
            </a:graphic>
          </wp:inline>
        </w:drawing>
      </w:r>
    </w:p>
    <w:p w14:paraId="7B90D6F7" w14:textId="77777777" w:rsidR="00985FA4" w:rsidRDefault="00985FA4" w:rsidP="0088715B">
      <w:pPr>
        <w:rPr>
          <w:iCs/>
        </w:rPr>
      </w:pPr>
      <w:r>
        <w:rPr>
          <w:iCs/>
        </w:rPr>
        <w:t xml:space="preserve">Please bear in mind that all data except an order itself (e.g. shipping address, payment method </w:t>
      </w:r>
      <w:proofErr w:type="spellStart"/>
      <w:r>
        <w:rPr>
          <w:iCs/>
        </w:rPr>
        <w:t>etc</w:t>
      </w:r>
      <w:proofErr w:type="spellEnd"/>
      <w:r>
        <w:rPr>
          <w:iCs/>
        </w:rPr>
        <w:t xml:space="preserve">) are stored and handled on </w:t>
      </w:r>
      <w:r w:rsidR="00B51F42" w:rsidRPr="00B51F42">
        <w:rPr>
          <w:b/>
          <w:iCs/>
        </w:rPr>
        <w:t>Oink</w:t>
      </w:r>
      <w:r>
        <w:rPr>
          <w:iCs/>
        </w:rPr>
        <w:t xml:space="preserve"> side only. Any data saved on a </w:t>
      </w:r>
      <w:proofErr w:type="spellStart"/>
      <w:r w:rsidR="00B642A4">
        <w:rPr>
          <w:iCs/>
        </w:rPr>
        <w:t>Demandware</w:t>
      </w:r>
      <w:proofErr w:type="spellEnd"/>
      <w:r w:rsidR="00B642A4">
        <w:rPr>
          <w:iCs/>
        </w:rPr>
        <w:t xml:space="preserve"> side is not</w:t>
      </w:r>
      <w:r>
        <w:rPr>
          <w:iCs/>
        </w:rPr>
        <w:t xml:space="preserve"> used.</w:t>
      </w:r>
    </w:p>
    <w:p w14:paraId="7E93C0BB" w14:textId="77777777" w:rsidR="00985FA4" w:rsidRPr="00985FA4" w:rsidRDefault="00985FA4" w:rsidP="0088715B">
      <w:pPr>
        <w:rPr>
          <w:b/>
          <w:iCs/>
        </w:rPr>
      </w:pPr>
      <w:r>
        <w:rPr>
          <w:b/>
          <w:iCs/>
        </w:rPr>
        <w:t>Order Confirmation</w:t>
      </w:r>
    </w:p>
    <w:p w14:paraId="0555C1A5" w14:textId="77777777" w:rsidR="00985FA4" w:rsidRDefault="00985FA4" w:rsidP="0088715B">
      <w:pPr>
        <w:rPr>
          <w:iCs/>
        </w:rPr>
      </w:pPr>
      <w:r>
        <w:rPr>
          <w:iCs/>
        </w:rPr>
        <w:t>After Parent Checkout and successful Child Checkout (</w:t>
      </w:r>
      <w:r w:rsidR="00805301">
        <w:rPr>
          <w:iCs/>
        </w:rPr>
        <w:t xml:space="preserve">both </w:t>
      </w:r>
      <w:r>
        <w:rPr>
          <w:iCs/>
        </w:rPr>
        <w:t>Pr</w:t>
      </w:r>
      <w:r w:rsidR="00805301">
        <w:rPr>
          <w:iCs/>
        </w:rPr>
        <w:t>ocessed and Pending Approval</w:t>
      </w:r>
      <w:r>
        <w:rPr>
          <w:iCs/>
        </w:rPr>
        <w:t>) an Order Confirmation page is shown.</w:t>
      </w:r>
    </w:p>
    <w:p w14:paraId="45F28639" w14:textId="77777777" w:rsidR="00985FA4" w:rsidRPr="0088715B" w:rsidRDefault="00985FA4" w:rsidP="0088715B">
      <w:pPr>
        <w:rPr>
          <w:iCs/>
        </w:rPr>
      </w:pPr>
      <w:r>
        <w:rPr>
          <w:iCs/>
          <w:noProof/>
          <w:lang w:bidi="ar-SA"/>
        </w:rPr>
        <w:drawing>
          <wp:inline distT="0" distB="0" distL="0" distR="0" wp14:anchorId="11DD89A0" wp14:editId="7AF5797E">
            <wp:extent cx="4625724" cy="4273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P Confirmation Page.png"/>
                    <pic:cNvPicPr/>
                  </pic:nvPicPr>
                  <pic:blipFill>
                    <a:blip r:embed="rId34">
                      <a:extLst>
                        <a:ext uri="{28A0092B-C50C-407E-A947-70E740481C1C}">
                          <a14:useLocalDpi xmlns:a14="http://schemas.microsoft.com/office/drawing/2010/main" val="0"/>
                        </a:ext>
                      </a:extLst>
                    </a:blip>
                    <a:stretch>
                      <a:fillRect/>
                    </a:stretch>
                  </pic:blipFill>
                  <pic:spPr>
                    <a:xfrm>
                      <a:off x="0" y="0"/>
                      <a:ext cx="4627780" cy="4275449"/>
                    </a:xfrm>
                    <a:prstGeom prst="rect">
                      <a:avLst/>
                    </a:prstGeom>
                  </pic:spPr>
                </pic:pic>
              </a:graphicData>
            </a:graphic>
          </wp:inline>
        </w:drawing>
      </w:r>
    </w:p>
    <w:p w14:paraId="041403CA" w14:textId="77777777" w:rsidR="00161A03" w:rsidRDefault="001D18BD" w:rsidP="006D4F9A">
      <w:pPr>
        <w:pStyle w:val="Heading1"/>
      </w:pPr>
      <w:bookmarkStart w:id="43" w:name="_Toc389461738"/>
      <w:bookmarkEnd w:id="40"/>
      <w:bookmarkEnd w:id="41"/>
      <w:r>
        <w:lastRenderedPageBreak/>
        <w:t>Known Issues</w:t>
      </w:r>
      <w:bookmarkEnd w:id="43"/>
    </w:p>
    <w:p w14:paraId="0EE21003" w14:textId="77777777" w:rsidR="006D4F9A" w:rsidRPr="006D4F9A" w:rsidRDefault="006D4F9A" w:rsidP="006D4F9A"/>
    <w:p w14:paraId="118CFC57" w14:textId="77777777" w:rsidR="001D18BD" w:rsidRPr="002B77E0" w:rsidRDefault="003C51AA" w:rsidP="002B77E0">
      <w:pPr>
        <w:jc w:val="both"/>
      </w:pPr>
      <w:bookmarkStart w:id="44" w:name="_Toc279703500"/>
      <w:bookmarkStart w:id="45" w:name="_Toc279703593"/>
      <w:r>
        <w:t xml:space="preserve">The web service calls to Virtual Piggy are currently not configured to use any timeout values.  </w:t>
      </w:r>
      <w:proofErr w:type="spellStart"/>
      <w:r>
        <w:t>Demandware</w:t>
      </w:r>
      <w:proofErr w:type="spellEnd"/>
      <w:r>
        <w:t xml:space="preserve"> strongly recommends that site preference values be created to configure the timeout value on all web service calls.</w:t>
      </w:r>
    </w:p>
    <w:p w14:paraId="68B94063" w14:textId="77777777" w:rsidR="00762BB0" w:rsidRDefault="00A30419" w:rsidP="003758D0">
      <w:pPr>
        <w:pStyle w:val="Heading1"/>
      </w:pPr>
      <w:bookmarkStart w:id="46" w:name="_Toc389461739"/>
      <w:bookmarkEnd w:id="44"/>
      <w:bookmarkEnd w:id="45"/>
      <w:r>
        <w:t>Release History</w:t>
      </w:r>
      <w:bookmarkEnd w:id="46"/>
    </w:p>
    <w:p w14:paraId="25E80B4E" w14:textId="77777777" w:rsidR="00CC66E1" w:rsidRPr="00A30419" w:rsidRDefault="00CC66E1" w:rsidP="00CC66E1">
      <w:pPr>
        <w:pStyle w:val="BodyText"/>
        <w:keepNext/>
        <w:spacing w:line="276" w:lineRule="auto"/>
        <w:ind w:left="360"/>
        <w:rPr>
          <w:rStyle w:val="SubtleEmphasis"/>
          <w:rFonts w:ascii="Trebuchet MS" w:hAnsi="Trebuchet MS"/>
          <w:color w:val="808080" w:themeColor="background1" w:themeShade="80"/>
          <w:sz w:val="18"/>
          <w:szCs w:val="18"/>
        </w:rPr>
      </w:pPr>
      <w:bookmarkStart w:id="47" w:name="_Toc279703501"/>
      <w:bookmarkStart w:id="48" w:name="_Toc279703594"/>
    </w:p>
    <w:tbl>
      <w:tblPr>
        <w:tblW w:w="0" w:type="auto"/>
        <w:tblInd w:w="37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942"/>
        <w:gridCol w:w="2436"/>
        <w:gridCol w:w="4980"/>
      </w:tblGrid>
      <w:tr w:rsidR="00CC66E1" w:rsidRPr="00CC66E1" w14:paraId="157FB84D" w14:textId="77777777" w:rsidTr="00B25A5B">
        <w:tc>
          <w:tcPr>
            <w:tcW w:w="1942" w:type="dxa"/>
            <w:tcMar>
              <w:top w:w="58" w:type="dxa"/>
              <w:left w:w="115" w:type="dxa"/>
              <w:right w:w="115" w:type="dxa"/>
            </w:tcMar>
          </w:tcPr>
          <w:p w14:paraId="5206740B" w14:textId="77777777"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Version</w:t>
            </w:r>
          </w:p>
        </w:tc>
        <w:tc>
          <w:tcPr>
            <w:tcW w:w="2436" w:type="dxa"/>
            <w:tcMar>
              <w:top w:w="58" w:type="dxa"/>
              <w:left w:w="115" w:type="dxa"/>
              <w:right w:w="115" w:type="dxa"/>
            </w:tcMar>
          </w:tcPr>
          <w:p w14:paraId="5C9EB97D" w14:textId="77777777"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Date</w:t>
            </w:r>
          </w:p>
        </w:tc>
        <w:tc>
          <w:tcPr>
            <w:tcW w:w="4980" w:type="dxa"/>
            <w:tcMar>
              <w:top w:w="58" w:type="dxa"/>
              <w:left w:w="115" w:type="dxa"/>
              <w:right w:w="115" w:type="dxa"/>
            </w:tcMar>
          </w:tcPr>
          <w:p w14:paraId="503ED50A" w14:textId="77777777"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Changes</w:t>
            </w:r>
          </w:p>
        </w:tc>
      </w:tr>
      <w:tr w:rsidR="00B25A5B" w:rsidRPr="00CC66E1" w14:paraId="3F0E25CA" w14:textId="77777777" w:rsidTr="00B25A5B">
        <w:tc>
          <w:tcPr>
            <w:tcW w:w="1942" w:type="dxa"/>
            <w:tcMar>
              <w:top w:w="58" w:type="dxa"/>
              <w:left w:w="115" w:type="dxa"/>
              <w:right w:w="115" w:type="dxa"/>
            </w:tcMar>
          </w:tcPr>
          <w:p w14:paraId="55CB09F4" w14:textId="10643440" w:rsidR="00B25A5B" w:rsidRPr="00CC66E1" w:rsidRDefault="00B25A5B" w:rsidP="00B25A5B">
            <w:pPr>
              <w:pStyle w:val="BodyText"/>
              <w:keepNext/>
              <w:rPr>
                <w:rFonts w:ascii="Trebuchet MS" w:hAnsi="Trebuchet MS"/>
                <w:sz w:val="18"/>
                <w:szCs w:val="18"/>
              </w:rPr>
            </w:pPr>
            <w:r w:rsidRPr="00CC66E1">
              <w:rPr>
                <w:rFonts w:ascii="Trebuchet MS" w:hAnsi="Trebuchet MS"/>
                <w:sz w:val="18"/>
                <w:szCs w:val="18"/>
              </w:rPr>
              <w:t>1.</w:t>
            </w:r>
            <w:r>
              <w:rPr>
                <w:rFonts w:ascii="Trebuchet MS" w:hAnsi="Trebuchet MS"/>
                <w:sz w:val="18"/>
                <w:szCs w:val="18"/>
              </w:rPr>
              <w:t>2</w:t>
            </w:r>
            <w:r w:rsidRPr="00CC66E1">
              <w:rPr>
                <w:rFonts w:ascii="Trebuchet MS" w:hAnsi="Trebuchet MS"/>
                <w:sz w:val="18"/>
                <w:szCs w:val="18"/>
              </w:rPr>
              <w:t>.</w:t>
            </w:r>
            <w:r>
              <w:rPr>
                <w:rFonts w:ascii="Trebuchet MS" w:hAnsi="Trebuchet MS"/>
                <w:sz w:val="18"/>
                <w:szCs w:val="18"/>
              </w:rPr>
              <w:t>1</w:t>
            </w:r>
          </w:p>
        </w:tc>
        <w:tc>
          <w:tcPr>
            <w:tcW w:w="2436" w:type="dxa"/>
            <w:tcMar>
              <w:top w:w="58" w:type="dxa"/>
              <w:left w:w="115" w:type="dxa"/>
              <w:right w:w="115" w:type="dxa"/>
            </w:tcMar>
          </w:tcPr>
          <w:p w14:paraId="6949AB22" w14:textId="72D1E9DE" w:rsidR="00B25A5B" w:rsidRDefault="00B25A5B" w:rsidP="00B25A5B">
            <w:pPr>
              <w:pStyle w:val="BodyText"/>
              <w:keepNext/>
              <w:rPr>
                <w:rFonts w:ascii="Trebuchet MS" w:hAnsi="Trebuchet MS"/>
                <w:sz w:val="18"/>
                <w:szCs w:val="18"/>
              </w:rPr>
            </w:pPr>
            <w:r>
              <w:rPr>
                <w:rFonts w:ascii="Trebuchet MS" w:hAnsi="Trebuchet MS"/>
                <w:sz w:val="18"/>
                <w:szCs w:val="18"/>
              </w:rPr>
              <w:t>05/31/2014</w:t>
            </w:r>
            <w:r w:rsidRPr="00CC66E1">
              <w:rPr>
                <w:rFonts w:ascii="Trebuchet MS" w:hAnsi="Trebuchet MS"/>
                <w:sz w:val="18"/>
                <w:szCs w:val="18"/>
              </w:rPr>
              <w:t>&gt;</w:t>
            </w:r>
          </w:p>
        </w:tc>
        <w:tc>
          <w:tcPr>
            <w:tcW w:w="4980" w:type="dxa"/>
            <w:tcMar>
              <w:top w:w="58" w:type="dxa"/>
              <w:left w:w="115" w:type="dxa"/>
              <w:right w:w="115" w:type="dxa"/>
            </w:tcMar>
          </w:tcPr>
          <w:p w14:paraId="4A371ADB" w14:textId="07DFA40F" w:rsidR="00B25A5B" w:rsidRDefault="00B25A5B" w:rsidP="00B25A5B">
            <w:pPr>
              <w:pStyle w:val="BodyText"/>
              <w:keepNext/>
              <w:rPr>
                <w:rFonts w:ascii="Trebuchet MS" w:hAnsi="Trebuchet MS"/>
                <w:sz w:val="18"/>
                <w:szCs w:val="18"/>
              </w:rPr>
            </w:pPr>
            <w:r>
              <w:rPr>
                <w:rFonts w:ascii="Trebuchet MS" w:hAnsi="Trebuchet MS"/>
                <w:sz w:val="18"/>
                <w:szCs w:val="18"/>
              </w:rPr>
              <w:t xml:space="preserve">New Credit Card </w:t>
            </w:r>
            <w:proofErr w:type="gramStart"/>
            <w:r>
              <w:rPr>
                <w:rFonts w:ascii="Trebuchet MS" w:hAnsi="Trebuchet MS"/>
                <w:sz w:val="18"/>
                <w:szCs w:val="18"/>
              </w:rPr>
              <w:t>capture</w:t>
            </w:r>
            <w:proofErr w:type="gramEnd"/>
            <w:r>
              <w:rPr>
                <w:rFonts w:ascii="Trebuchet MS" w:hAnsi="Trebuchet MS"/>
                <w:sz w:val="18"/>
                <w:szCs w:val="18"/>
              </w:rPr>
              <w:t xml:space="preserve"> functionality, so it can be added to the payment gateway for OMS processing.  This process is PCI compliant and utilizes regular DW payment gateway logic. </w:t>
            </w:r>
          </w:p>
        </w:tc>
      </w:tr>
      <w:tr w:rsidR="00B25A5B" w:rsidRPr="00CC66E1" w14:paraId="3509D4C9" w14:textId="77777777" w:rsidTr="00B25A5B">
        <w:tc>
          <w:tcPr>
            <w:tcW w:w="1942" w:type="dxa"/>
            <w:tcMar>
              <w:top w:w="58" w:type="dxa"/>
              <w:left w:w="115" w:type="dxa"/>
              <w:right w:w="115" w:type="dxa"/>
            </w:tcMar>
          </w:tcPr>
          <w:p w14:paraId="5FCE2961" w14:textId="77777777" w:rsidR="00B25A5B" w:rsidRPr="00CC66E1" w:rsidRDefault="00B25A5B" w:rsidP="00B25A5B">
            <w:pPr>
              <w:pStyle w:val="BodyText"/>
              <w:keepNext/>
              <w:rPr>
                <w:rFonts w:ascii="Trebuchet MS" w:hAnsi="Trebuchet MS"/>
                <w:sz w:val="18"/>
                <w:szCs w:val="18"/>
              </w:rPr>
            </w:pPr>
            <w:r w:rsidRPr="00CC66E1">
              <w:rPr>
                <w:rFonts w:ascii="Trebuchet MS" w:hAnsi="Trebuchet MS"/>
                <w:sz w:val="18"/>
                <w:szCs w:val="18"/>
              </w:rPr>
              <w:t>1.</w:t>
            </w:r>
            <w:r>
              <w:rPr>
                <w:rFonts w:ascii="Trebuchet MS" w:hAnsi="Trebuchet MS"/>
                <w:sz w:val="18"/>
                <w:szCs w:val="18"/>
              </w:rPr>
              <w:t>2</w:t>
            </w:r>
            <w:r w:rsidRPr="00CC66E1">
              <w:rPr>
                <w:rFonts w:ascii="Trebuchet MS" w:hAnsi="Trebuchet MS"/>
                <w:sz w:val="18"/>
                <w:szCs w:val="18"/>
              </w:rPr>
              <w:t>.</w:t>
            </w:r>
            <w:r>
              <w:rPr>
                <w:rFonts w:ascii="Trebuchet MS" w:hAnsi="Trebuchet MS"/>
                <w:sz w:val="18"/>
                <w:szCs w:val="18"/>
              </w:rPr>
              <w:t>0</w:t>
            </w:r>
          </w:p>
        </w:tc>
        <w:tc>
          <w:tcPr>
            <w:tcW w:w="2436" w:type="dxa"/>
            <w:tcMar>
              <w:top w:w="58" w:type="dxa"/>
              <w:left w:w="115" w:type="dxa"/>
              <w:right w:w="115" w:type="dxa"/>
            </w:tcMar>
          </w:tcPr>
          <w:p w14:paraId="03164C0D" w14:textId="77777777" w:rsidR="00B25A5B" w:rsidRPr="00CC66E1" w:rsidRDefault="00B25A5B" w:rsidP="00B25A5B">
            <w:pPr>
              <w:pStyle w:val="BodyText"/>
              <w:keepNext/>
              <w:rPr>
                <w:rFonts w:ascii="Trebuchet MS" w:hAnsi="Trebuchet MS"/>
                <w:sz w:val="18"/>
                <w:szCs w:val="18"/>
              </w:rPr>
            </w:pPr>
            <w:r>
              <w:rPr>
                <w:rFonts w:ascii="Trebuchet MS" w:hAnsi="Trebuchet MS"/>
                <w:sz w:val="18"/>
                <w:szCs w:val="18"/>
              </w:rPr>
              <w:t>12/13/2013</w:t>
            </w:r>
            <w:r w:rsidRPr="00CC66E1">
              <w:rPr>
                <w:rFonts w:ascii="Trebuchet MS" w:hAnsi="Trebuchet MS"/>
                <w:sz w:val="18"/>
                <w:szCs w:val="18"/>
              </w:rPr>
              <w:t>&gt;</w:t>
            </w:r>
          </w:p>
        </w:tc>
        <w:tc>
          <w:tcPr>
            <w:tcW w:w="4980" w:type="dxa"/>
            <w:tcMar>
              <w:top w:w="58" w:type="dxa"/>
              <w:left w:w="115" w:type="dxa"/>
              <w:right w:w="115" w:type="dxa"/>
            </w:tcMar>
          </w:tcPr>
          <w:p w14:paraId="09705216" w14:textId="77777777" w:rsidR="00B25A5B" w:rsidRPr="00CC66E1" w:rsidRDefault="00B25A5B" w:rsidP="00B25A5B">
            <w:pPr>
              <w:pStyle w:val="BodyText"/>
              <w:keepNext/>
              <w:rPr>
                <w:rFonts w:ascii="Trebuchet MS" w:hAnsi="Trebuchet MS"/>
                <w:sz w:val="18"/>
                <w:szCs w:val="18"/>
              </w:rPr>
            </w:pPr>
            <w:r>
              <w:rPr>
                <w:rFonts w:ascii="Trebuchet MS" w:hAnsi="Trebuchet MS"/>
                <w:sz w:val="18"/>
                <w:szCs w:val="18"/>
              </w:rPr>
              <w:t xml:space="preserve">Virtual Piggy rebranded to “Oink” </w:t>
            </w:r>
          </w:p>
        </w:tc>
      </w:tr>
      <w:tr w:rsidR="00B25A5B" w:rsidRPr="00CC66E1" w14:paraId="23221BE9" w14:textId="77777777" w:rsidTr="00B25A5B">
        <w:tc>
          <w:tcPr>
            <w:tcW w:w="1942" w:type="dxa"/>
            <w:tcMar>
              <w:top w:w="58" w:type="dxa"/>
              <w:left w:w="115" w:type="dxa"/>
              <w:right w:w="115" w:type="dxa"/>
            </w:tcMar>
          </w:tcPr>
          <w:p w14:paraId="5534F5BB" w14:textId="77777777" w:rsidR="00B25A5B" w:rsidRPr="00CC66E1" w:rsidRDefault="00B25A5B" w:rsidP="00B25A5B">
            <w:pPr>
              <w:pStyle w:val="BodyText"/>
              <w:keepNext/>
              <w:rPr>
                <w:rFonts w:ascii="Trebuchet MS" w:hAnsi="Trebuchet MS"/>
                <w:sz w:val="18"/>
                <w:szCs w:val="18"/>
              </w:rPr>
            </w:pPr>
            <w:r w:rsidRPr="00CC66E1">
              <w:rPr>
                <w:rFonts w:ascii="Trebuchet MS" w:hAnsi="Trebuchet MS"/>
                <w:sz w:val="18"/>
                <w:szCs w:val="18"/>
              </w:rPr>
              <w:t>1.</w:t>
            </w:r>
            <w:r>
              <w:rPr>
                <w:rFonts w:ascii="Trebuchet MS" w:hAnsi="Trebuchet MS"/>
                <w:sz w:val="18"/>
                <w:szCs w:val="18"/>
              </w:rPr>
              <w:t>1</w:t>
            </w:r>
            <w:r w:rsidRPr="00CC66E1">
              <w:rPr>
                <w:rFonts w:ascii="Trebuchet MS" w:hAnsi="Trebuchet MS"/>
                <w:sz w:val="18"/>
                <w:szCs w:val="18"/>
              </w:rPr>
              <w:t>.</w:t>
            </w:r>
            <w:r>
              <w:rPr>
                <w:rFonts w:ascii="Trebuchet MS" w:hAnsi="Trebuchet MS"/>
                <w:sz w:val="18"/>
                <w:szCs w:val="18"/>
              </w:rPr>
              <w:t>0</w:t>
            </w:r>
          </w:p>
        </w:tc>
        <w:tc>
          <w:tcPr>
            <w:tcW w:w="2436" w:type="dxa"/>
            <w:tcMar>
              <w:top w:w="58" w:type="dxa"/>
              <w:left w:w="115" w:type="dxa"/>
              <w:right w:w="115" w:type="dxa"/>
            </w:tcMar>
          </w:tcPr>
          <w:p w14:paraId="6BC3E5E7" w14:textId="77777777" w:rsidR="00B25A5B" w:rsidRPr="00CC66E1" w:rsidRDefault="00B25A5B" w:rsidP="00B25A5B">
            <w:pPr>
              <w:pStyle w:val="BodyText"/>
              <w:keepNext/>
              <w:rPr>
                <w:rFonts w:ascii="Trebuchet MS" w:hAnsi="Trebuchet MS"/>
                <w:sz w:val="18"/>
                <w:szCs w:val="18"/>
              </w:rPr>
            </w:pPr>
            <w:r>
              <w:rPr>
                <w:rFonts w:ascii="Trebuchet MS" w:hAnsi="Trebuchet MS"/>
                <w:sz w:val="18"/>
                <w:szCs w:val="18"/>
              </w:rPr>
              <w:t>10/17/2012</w:t>
            </w:r>
          </w:p>
        </w:tc>
        <w:tc>
          <w:tcPr>
            <w:tcW w:w="4980" w:type="dxa"/>
            <w:tcMar>
              <w:top w:w="58" w:type="dxa"/>
              <w:left w:w="115" w:type="dxa"/>
              <w:right w:w="115" w:type="dxa"/>
            </w:tcMar>
          </w:tcPr>
          <w:p w14:paraId="5557C4B4" w14:textId="77777777" w:rsidR="00B25A5B" w:rsidRPr="00CC66E1" w:rsidRDefault="00B25A5B" w:rsidP="00B25A5B">
            <w:pPr>
              <w:pStyle w:val="BodyText"/>
              <w:keepNext/>
              <w:rPr>
                <w:rFonts w:ascii="Trebuchet MS" w:hAnsi="Trebuchet MS"/>
                <w:sz w:val="18"/>
                <w:szCs w:val="18"/>
              </w:rPr>
            </w:pPr>
            <w:r w:rsidRPr="00CC66E1">
              <w:rPr>
                <w:rFonts w:ascii="Trebuchet MS" w:hAnsi="Trebuchet MS"/>
                <w:sz w:val="18"/>
                <w:szCs w:val="18"/>
              </w:rPr>
              <w:t>Initial release</w:t>
            </w:r>
          </w:p>
        </w:tc>
      </w:tr>
      <w:bookmarkEnd w:id="47"/>
      <w:bookmarkEnd w:id="48"/>
    </w:tbl>
    <w:p w14:paraId="6E959069" w14:textId="77777777" w:rsidR="002861CC" w:rsidRPr="002861CC" w:rsidRDefault="002861CC" w:rsidP="002861CC">
      <w:pPr>
        <w:pStyle w:val="dmcFlietext"/>
      </w:pPr>
    </w:p>
    <w:p w14:paraId="7AD1F305" w14:textId="77777777" w:rsidR="002861CC" w:rsidRDefault="002861CC" w:rsidP="00762BB0">
      <w:pPr>
        <w:pStyle w:val="dmcNummerierung"/>
        <w:numPr>
          <w:ilvl w:val="0"/>
          <w:numId w:val="0"/>
        </w:numPr>
        <w:ind w:left="358" w:hanging="358"/>
      </w:pPr>
    </w:p>
    <w:p w14:paraId="6364EFCA" w14:textId="77777777" w:rsidR="00762BB0" w:rsidRPr="00762BB0" w:rsidRDefault="00762BB0" w:rsidP="00762BB0">
      <w:pPr>
        <w:pStyle w:val="dmcNummerierung"/>
        <w:numPr>
          <w:ilvl w:val="0"/>
          <w:numId w:val="0"/>
        </w:numPr>
        <w:spacing w:line="240" w:lineRule="exact"/>
        <w:ind w:left="358" w:hanging="358"/>
      </w:pPr>
      <w:r>
        <w:tab/>
      </w:r>
      <w:r>
        <w:tab/>
      </w:r>
    </w:p>
    <w:p w14:paraId="325004A8" w14:textId="77777777" w:rsidR="00762BB0" w:rsidRPr="00762BB0" w:rsidRDefault="00762BB0" w:rsidP="00762BB0">
      <w:pPr>
        <w:pStyle w:val="dmcNummerierung"/>
        <w:numPr>
          <w:ilvl w:val="0"/>
          <w:numId w:val="0"/>
        </w:numPr>
        <w:rPr>
          <w:rFonts w:ascii="Frutiger 45 Light" w:hAnsi="Frutiger 45 Light" w:hint="eastAsia"/>
          <w:sz w:val="20"/>
        </w:rPr>
      </w:pPr>
    </w:p>
    <w:p w14:paraId="42CF6691" w14:textId="77777777" w:rsidR="00762BB0" w:rsidRPr="00762BB0" w:rsidRDefault="00762BB0" w:rsidP="00762BB0">
      <w:pPr>
        <w:pStyle w:val="dmcNummerierung"/>
        <w:numPr>
          <w:ilvl w:val="0"/>
          <w:numId w:val="0"/>
        </w:numPr>
        <w:ind w:left="358" w:hanging="358"/>
      </w:pPr>
    </w:p>
    <w:sectPr w:rsidR="00762BB0" w:rsidRPr="00762BB0" w:rsidSect="00CC66E1">
      <w:headerReference w:type="even" r:id="rId35"/>
      <w:headerReference w:type="default" r:id="rId36"/>
      <w:footerReference w:type="default" r:id="rId37"/>
      <w:headerReference w:type="first" r:id="rId38"/>
      <w:footerReference w:type="first" r:id="rId39"/>
      <w:type w:val="continuous"/>
      <w:pgSz w:w="11906" w:h="16838" w:code="9"/>
      <w:pgMar w:top="1440" w:right="1080" w:bottom="1440" w:left="1080" w:header="720" w:footer="215" w:gutter="0"/>
      <w:pgNumType w:chapStyle="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375408" w14:textId="77777777" w:rsidR="0071113D" w:rsidRDefault="0071113D">
      <w:pPr>
        <w:spacing w:line="240" w:lineRule="auto"/>
      </w:pPr>
      <w:r>
        <w:separator/>
      </w:r>
    </w:p>
  </w:endnote>
  <w:endnote w:type="continuationSeparator" w:id="0">
    <w:p w14:paraId="2BB06E5E" w14:textId="77777777" w:rsidR="0071113D" w:rsidRDefault="007111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w Cen MT Condensed">
    <w:altName w:val="Arial"/>
    <w:charset w:val="00"/>
    <w:family w:val="swiss"/>
    <w:pitch w:val="variable"/>
    <w:sig w:usb0="00000007" w:usb1="00000000" w:usb2="00000000" w:usb3="00000000" w:csb0="00000003" w:csb1="00000000"/>
  </w:font>
  <w:font w:name="Trebuchet MS">
    <w:panose1 w:val="020B0603020202020204"/>
    <w:charset w:val="00"/>
    <w:family w:val="swiss"/>
    <w:pitch w:val="variable"/>
    <w:sig w:usb0="00000287" w:usb1="00000000" w:usb2="00000000" w:usb3="00000000" w:csb0="0000009F" w:csb1="00000000"/>
  </w:font>
  <w:font w:name="Frutiger 55 Roman">
    <w:charset w:val="00"/>
    <w:family w:val="roman"/>
    <w:pitch w:val="variable"/>
  </w:font>
  <w:font w:name="FragmontOneRegular">
    <w:charset w:val="00"/>
    <w:family w:val="roman"/>
    <w:pitch w:val="variable"/>
  </w:font>
  <w:font w:name="Frutiger 45 Light">
    <w:altName w:val="Times New Roman"/>
    <w:charset w:val="00"/>
    <w:family w:val="roman"/>
    <w:pitch w:val="variable"/>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327" w:type="dxa"/>
      <w:tblBorders>
        <w:top w:val="single" w:sz="4" w:space="0" w:color="auto"/>
      </w:tblBorders>
      <w:tblLook w:val="01E0" w:firstRow="1" w:lastRow="1" w:firstColumn="1" w:lastColumn="1" w:noHBand="0" w:noVBand="0"/>
    </w:tblPr>
    <w:tblGrid>
      <w:gridCol w:w="4428"/>
      <w:gridCol w:w="2672"/>
      <w:gridCol w:w="3227"/>
    </w:tblGrid>
    <w:tr w:rsidR="00DA03B5" w:rsidRPr="001453CA" w14:paraId="42A775D7" w14:textId="77777777" w:rsidTr="001055A3">
      <w:trPr>
        <w:trHeight w:val="440"/>
      </w:trPr>
      <w:tc>
        <w:tcPr>
          <w:tcW w:w="4428" w:type="dxa"/>
        </w:tcPr>
        <w:p w14:paraId="3ED29539" w14:textId="77777777" w:rsidR="00DA03B5" w:rsidRPr="001F1045" w:rsidRDefault="00DA03B5" w:rsidP="009F028A">
          <w:pPr>
            <w:ind w:left="0"/>
            <w:rPr>
              <w:rFonts w:ascii="Consolas" w:hAnsi="Consolas" w:cs="Arial"/>
              <w:sz w:val="18"/>
              <w:szCs w:val="18"/>
            </w:rPr>
          </w:pPr>
          <w:r>
            <w:rPr>
              <w:rFonts w:ascii="Consolas" w:hAnsi="Consolas" w:cs="Arial"/>
              <w:sz w:val="18"/>
              <w:szCs w:val="18"/>
            </w:rPr>
            <w:t>Virtual Piggy LINK Integration Documentation</w:t>
          </w:r>
        </w:p>
      </w:tc>
      <w:tc>
        <w:tcPr>
          <w:tcW w:w="2672" w:type="dxa"/>
        </w:tcPr>
        <w:p w14:paraId="2FB382C6" w14:textId="77777777" w:rsidR="00DA03B5" w:rsidRPr="00673042" w:rsidRDefault="00DA03B5" w:rsidP="00193219">
          <w:pPr>
            <w:jc w:val="center"/>
            <w:rPr>
              <w:rFonts w:ascii="Arial" w:hAnsi="Arial" w:cs="Arial"/>
              <w:sz w:val="18"/>
              <w:szCs w:val="18"/>
            </w:rPr>
          </w:pPr>
          <w:r w:rsidRPr="00673042">
            <w:rPr>
              <w:rFonts w:ascii="Arial" w:hAnsi="Arial" w:cs="Arial"/>
              <w:sz w:val="18"/>
              <w:szCs w:val="18"/>
            </w:rPr>
            <w:t xml:space="preserve"> </w:t>
          </w:r>
        </w:p>
      </w:tc>
      <w:tc>
        <w:tcPr>
          <w:tcW w:w="3227" w:type="dxa"/>
        </w:tcPr>
        <w:p w14:paraId="14ACC252" w14:textId="77777777" w:rsidR="00DA03B5" w:rsidRPr="00FD4DEE" w:rsidRDefault="00DA03B5" w:rsidP="00D11851">
          <w:pPr>
            <w:tabs>
              <w:tab w:val="left" w:pos="2167"/>
            </w:tabs>
            <w:rPr>
              <w:rFonts w:ascii="Consolas" w:hAnsi="Consolas" w:cs="Arial"/>
              <w:sz w:val="18"/>
              <w:szCs w:val="18"/>
            </w:rPr>
          </w:pPr>
          <w:r w:rsidRPr="00673042">
            <w:rPr>
              <w:rFonts w:ascii="Arial" w:hAnsi="Arial" w:cs="Arial"/>
              <w:sz w:val="18"/>
              <w:szCs w:val="18"/>
            </w:rPr>
            <w:t xml:space="preserve">            </w:t>
          </w:r>
          <w:r>
            <w:rPr>
              <w:rFonts w:ascii="Arial" w:hAnsi="Arial" w:cs="Arial"/>
              <w:sz w:val="18"/>
              <w:szCs w:val="18"/>
            </w:rPr>
            <w:t xml:space="preserve">                          </w:t>
          </w:r>
          <w:r w:rsidRPr="00FD4DEE">
            <w:rPr>
              <w:rFonts w:ascii="Consolas" w:hAnsi="Consolas" w:cs="Arial"/>
              <w:sz w:val="18"/>
              <w:szCs w:val="18"/>
            </w:rPr>
            <w:t xml:space="preserve">Page </w:t>
          </w:r>
          <w:r w:rsidRPr="00FD4DEE">
            <w:rPr>
              <w:rFonts w:ascii="Consolas" w:hAnsi="Consolas" w:cs="Arial"/>
              <w:sz w:val="18"/>
              <w:szCs w:val="18"/>
            </w:rPr>
            <w:fldChar w:fldCharType="begin"/>
          </w:r>
          <w:r w:rsidRPr="00FD4DEE">
            <w:rPr>
              <w:rFonts w:ascii="Consolas" w:hAnsi="Consolas" w:cs="Arial"/>
              <w:sz w:val="18"/>
              <w:szCs w:val="18"/>
            </w:rPr>
            <w:instrText xml:space="preserve"> PAGE </w:instrText>
          </w:r>
          <w:r w:rsidRPr="00FD4DEE">
            <w:rPr>
              <w:rFonts w:ascii="Consolas" w:hAnsi="Consolas" w:cs="Arial"/>
              <w:sz w:val="18"/>
              <w:szCs w:val="18"/>
            </w:rPr>
            <w:fldChar w:fldCharType="separate"/>
          </w:r>
          <w:r w:rsidR="003121AB">
            <w:rPr>
              <w:rFonts w:ascii="Consolas" w:hAnsi="Consolas" w:cs="Arial"/>
              <w:noProof/>
              <w:sz w:val="18"/>
              <w:szCs w:val="18"/>
            </w:rPr>
            <w:t>3-6</w:t>
          </w:r>
          <w:r w:rsidRPr="00FD4DEE">
            <w:rPr>
              <w:rFonts w:ascii="Consolas" w:hAnsi="Consolas" w:cs="Arial"/>
              <w:sz w:val="18"/>
              <w:szCs w:val="18"/>
            </w:rPr>
            <w:fldChar w:fldCharType="end"/>
          </w:r>
          <w:r w:rsidRPr="00FD4DEE">
            <w:rPr>
              <w:rFonts w:ascii="Consolas" w:hAnsi="Consolas" w:cs="Arial"/>
              <w:sz w:val="18"/>
              <w:szCs w:val="18"/>
            </w:rPr>
            <w:t xml:space="preserve"> </w:t>
          </w:r>
        </w:p>
      </w:tc>
    </w:tr>
  </w:tbl>
  <w:p w14:paraId="2D609FD5" w14:textId="77777777" w:rsidR="00DA03B5" w:rsidRPr="003A546F" w:rsidRDefault="00DA03B5" w:rsidP="003A546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41DFAF" w14:textId="77777777" w:rsidR="00DA03B5" w:rsidRDefault="00DA03B5">
    <w:pPr>
      <w:pStyle w:val="Footer"/>
    </w:pPr>
  </w:p>
  <w:p w14:paraId="332EF5E5" w14:textId="77777777" w:rsidR="00DA03B5" w:rsidRDefault="00DA03B5">
    <w:pPr>
      <w:pStyle w:val="Footer"/>
    </w:pPr>
  </w:p>
  <w:p w14:paraId="2B9C2A4F" w14:textId="77777777" w:rsidR="00DA03B5" w:rsidRDefault="00DA03B5">
    <w:pPr>
      <w:pStyle w:val="Footer"/>
    </w:pPr>
  </w:p>
  <w:p w14:paraId="210FE38E" w14:textId="77777777" w:rsidR="00DA03B5" w:rsidRDefault="00DA03B5">
    <w:pPr>
      <w:pStyle w:val="Footer"/>
    </w:pPr>
  </w:p>
  <w:p w14:paraId="799983AB" w14:textId="77777777" w:rsidR="00DA03B5" w:rsidRDefault="00DA03B5">
    <w:pPr>
      <w:pStyle w:val="Footer"/>
    </w:pPr>
  </w:p>
  <w:p w14:paraId="115D2319" w14:textId="77777777" w:rsidR="00DA03B5" w:rsidRDefault="00DA03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44C299" w14:textId="77777777" w:rsidR="0071113D" w:rsidRDefault="0071113D">
      <w:pPr>
        <w:spacing w:line="240" w:lineRule="auto"/>
      </w:pPr>
      <w:r>
        <w:separator/>
      </w:r>
    </w:p>
  </w:footnote>
  <w:footnote w:type="continuationSeparator" w:id="0">
    <w:p w14:paraId="66815015" w14:textId="77777777" w:rsidR="0071113D" w:rsidRDefault="0071113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83F95A" w14:textId="77777777" w:rsidR="00DA03B5" w:rsidRDefault="00DA03B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14:paraId="3301925D" w14:textId="77777777" w:rsidR="00DA03B5" w:rsidRDefault="00DA03B5">
    <w:pPr>
      <w:pStyle w:val="Header"/>
      <w:ind w:right="360"/>
    </w:pPr>
  </w:p>
  <w:p w14:paraId="5E58DB1E" w14:textId="77777777" w:rsidR="00DA03B5" w:rsidRDefault="00DA03B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B13291" w14:textId="77777777" w:rsidR="00DA03B5" w:rsidRPr="002919B2" w:rsidRDefault="00DA03B5" w:rsidP="003711E2">
    <w:pPr>
      <w:pStyle w:val="Header"/>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01BC14" w14:textId="77777777" w:rsidR="00DA03B5" w:rsidRDefault="00DA03B5"/>
  <w:p w14:paraId="58990D47" w14:textId="77777777" w:rsidR="00DA03B5" w:rsidRDefault="00DA03B5"/>
  <w:p w14:paraId="029F379C" w14:textId="77777777" w:rsidR="00DA03B5" w:rsidRDefault="00DA03B5"/>
  <w:p w14:paraId="312514D8" w14:textId="77777777" w:rsidR="00DA03B5" w:rsidRDefault="00DA03B5"/>
  <w:p w14:paraId="769D6CA6" w14:textId="77777777" w:rsidR="00DA03B5" w:rsidRDefault="00DA03B5"/>
  <w:p w14:paraId="105E0668" w14:textId="77777777" w:rsidR="00DA03B5" w:rsidRDefault="00DA03B5"/>
  <w:p w14:paraId="02287F0E" w14:textId="77777777" w:rsidR="00DA03B5" w:rsidRDefault="00DA03B5"/>
  <w:p w14:paraId="669EE332" w14:textId="77777777" w:rsidR="00DA03B5" w:rsidRDefault="00DA03B5"/>
  <w:p w14:paraId="787EEE53" w14:textId="77777777" w:rsidR="00DA03B5" w:rsidRDefault="00DA03B5"/>
  <w:p w14:paraId="3889CBFB" w14:textId="77777777" w:rsidR="00DA03B5" w:rsidRDefault="00DA03B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F1C0E5CE"/>
    <w:lvl w:ilvl="0">
      <w:start w:val="1"/>
      <w:numFmt w:val="bullet"/>
      <w:pStyle w:val="ListBullet4"/>
      <w:lvlText w:val=""/>
      <w:lvlJc w:val="left"/>
      <w:pPr>
        <w:tabs>
          <w:tab w:val="num" w:pos="360"/>
        </w:tabs>
        <w:ind w:left="340" w:hanging="340"/>
      </w:pPr>
      <w:rPr>
        <w:rFonts w:ascii="Wingdings" w:hAnsi="Wingdings" w:hint="default"/>
      </w:rPr>
    </w:lvl>
  </w:abstractNum>
  <w:abstractNum w:abstractNumId="1">
    <w:nsid w:val="00E279C7"/>
    <w:multiLevelType w:val="hybridMultilevel"/>
    <w:tmpl w:val="208CEEA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12A6342"/>
    <w:multiLevelType w:val="singleLevel"/>
    <w:tmpl w:val="E8CA1CD2"/>
    <w:lvl w:ilvl="0">
      <w:start w:val="1"/>
      <w:numFmt w:val="decimal"/>
      <w:pStyle w:val="Formatvorlage1"/>
      <w:lvlText w:val="%1."/>
      <w:lvlJc w:val="left"/>
      <w:pPr>
        <w:tabs>
          <w:tab w:val="num" w:pos="360"/>
        </w:tabs>
        <w:ind w:left="360" w:hanging="360"/>
      </w:pPr>
    </w:lvl>
  </w:abstractNum>
  <w:abstractNum w:abstractNumId="3">
    <w:nsid w:val="086961CD"/>
    <w:multiLevelType w:val="hybridMultilevel"/>
    <w:tmpl w:val="7206CF0E"/>
    <w:lvl w:ilvl="0" w:tplc="0AC8EE0A">
      <w:start w:val="1"/>
      <w:numFmt w:val="bullet"/>
      <w:lvlText w:val=""/>
      <w:lvlJc w:val="left"/>
      <w:pPr>
        <w:ind w:left="1800" w:hanging="360"/>
      </w:pPr>
      <w:rPr>
        <w:rFonts w:ascii="Wingdings" w:hAnsi="Wingdings" w:hint="default"/>
        <w:sz w:val="20"/>
        <w:szCs w:val="20"/>
      </w:rPr>
    </w:lvl>
    <w:lvl w:ilvl="1" w:tplc="04090005">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97B585E"/>
    <w:multiLevelType w:val="hybridMultilevel"/>
    <w:tmpl w:val="889072D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A96454D"/>
    <w:multiLevelType w:val="hybridMultilevel"/>
    <w:tmpl w:val="B4B655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37C3CAD"/>
    <w:multiLevelType w:val="hybridMultilevel"/>
    <w:tmpl w:val="058E95EE"/>
    <w:lvl w:ilvl="0" w:tplc="04090009">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7">
    <w:nsid w:val="188605DB"/>
    <w:multiLevelType w:val="hybridMultilevel"/>
    <w:tmpl w:val="AE349D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1AAF605A"/>
    <w:multiLevelType w:val="hybridMultilevel"/>
    <w:tmpl w:val="59C44F56"/>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05A5973"/>
    <w:multiLevelType w:val="hybridMultilevel"/>
    <w:tmpl w:val="8ED87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B01A81"/>
    <w:multiLevelType w:val="hybridMultilevel"/>
    <w:tmpl w:val="DF984A0A"/>
    <w:lvl w:ilvl="0" w:tplc="0AC8EE0A">
      <w:start w:val="1"/>
      <w:numFmt w:val="bullet"/>
      <w:lvlText w:val=""/>
      <w:lvlJc w:val="left"/>
      <w:pPr>
        <w:ind w:left="1800" w:hanging="360"/>
      </w:pPr>
      <w:rPr>
        <w:rFonts w:ascii="Wingdings" w:hAnsi="Wingdings" w:hint="default"/>
        <w:sz w:val="20"/>
        <w:szCs w:val="20"/>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266D5D32"/>
    <w:multiLevelType w:val="singleLevel"/>
    <w:tmpl w:val="6A98E35E"/>
    <w:lvl w:ilvl="0">
      <w:start w:val="1"/>
      <w:numFmt w:val="decimal"/>
      <w:pStyle w:val="test3"/>
      <w:lvlText w:val="%1."/>
      <w:lvlJc w:val="left"/>
      <w:pPr>
        <w:tabs>
          <w:tab w:val="num" w:pos="360"/>
        </w:tabs>
        <w:ind w:left="360" w:hanging="360"/>
      </w:pPr>
    </w:lvl>
  </w:abstractNum>
  <w:abstractNum w:abstractNumId="12">
    <w:nsid w:val="27AC3B80"/>
    <w:multiLevelType w:val="singleLevel"/>
    <w:tmpl w:val="4B160366"/>
    <w:lvl w:ilvl="0">
      <w:start w:val="1"/>
      <w:numFmt w:val="decimal"/>
      <w:pStyle w:val="dmcNummerierung"/>
      <w:lvlText w:val="%1"/>
      <w:lvlJc w:val="left"/>
      <w:pPr>
        <w:tabs>
          <w:tab w:val="num" w:pos="1208"/>
        </w:tabs>
        <w:ind w:left="1208" w:hanging="358"/>
      </w:pPr>
      <w:rPr>
        <w:rFonts w:hint="default"/>
        <w:b w:val="0"/>
        <w:i w:val="0"/>
      </w:rPr>
    </w:lvl>
  </w:abstractNum>
  <w:abstractNum w:abstractNumId="13">
    <w:nsid w:val="28D5286F"/>
    <w:multiLevelType w:val="hybridMultilevel"/>
    <w:tmpl w:val="B502A0C2"/>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A233F92"/>
    <w:multiLevelType w:val="singleLevel"/>
    <w:tmpl w:val="5B9607D2"/>
    <w:lvl w:ilvl="0">
      <w:start w:val="1"/>
      <w:numFmt w:val="decimal"/>
      <w:pStyle w:val="test2"/>
      <w:lvlText w:val="%1."/>
      <w:lvlJc w:val="left"/>
      <w:pPr>
        <w:tabs>
          <w:tab w:val="num" w:pos="360"/>
        </w:tabs>
        <w:ind w:left="360" w:hanging="360"/>
      </w:pPr>
    </w:lvl>
  </w:abstractNum>
  <w:abstractNum w:abstractNumId="15">
    <w:nsid w:val="2EA82DF4"/>
    <w:multiLevelType w:val="hybridMultilevel"/>
    <w:tmpl w:val="2E7CC0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33C4142C"/>
    <w:multiLevelType w:val="singleLevel"/>
    <w:tmpl w:val="00844910"/>
    <w:lvl w:ilvl="0">
      <w:start w:val="1"/>
      <w:numFmt w:val="decimal"/>
      <w:pStyle w:val="vertrag"/>
      <w:lvlText w:val="%1."/>
      <w:lvlJc w:val="left"/>
      <w:pPr>
        <w:tabs>
          <w:tab w:val="num" w:pos="360"/>
        </w:tabs>
        <w:ind w:left="360" w:hanging="360"/>
      </w:pPr>
    </w:lvl>
  </w:abstractNum>
  <w:abstractNum w:abstractNumId="17">
    <w:nsid w:val="34223F64"/>
    <w:multiLevelType w:val="singleLevel"/>
    <w:tmpl w:val="21D69730"/>
    <w:lvl w:ilvl="0">
      <w:start w:val="1"/>
      <w:numFmt w:val="bullet"/>
      <w:pStyle w:val="dmcAufzhlung"/>
      <w:lvlText w:val=""/>
      <w:lvlJc w:val="left"/>
      <w:pPr>
        <w:tabs>
          <w:tab w:val="num" w:pos="1494"/>
        </w:tabs>
        <w:ind w:left="1491" w:hanging="357"/>
      </w:pPr>
      <w:rPr>
        <w:rFonts w:ascii="Symbol" w:hAnsi="Symbol" w:hint="default"/>
      </w:rPr>
    </w:lvl>
  </w:abstractNum>
  <w:abstractNum w:abstractNumId="18">
    <w:nsid w:val="35F11DE5"/>
    <w:multiLevelType w:val="hybridMultilevel"/>
    <w:tmpl w:val="0510B34A"/>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87B0E47"/>
    <w:multiLevelType w:val="singleLevel"/>
    <w:tmpl w:val="D37A73A2"/>
    <w:lvl w:ilvl="0">
      <w:start w:val="1"/>
      <w:numFmt w:val="decimal"/>
      <w:pStyle w:val="dmcTabellenNummerierung7pt"/>
      <w:lvlText w:val="%1"/>
      <w:lvlJc w:val="left"/>
      <w:pPr>
        <w:tabs>
          <w:tab w:val="num" w:pos="0"/>
        </w:tabs>
        <w:ind w:left="0" w:firstLine="0"/>
      </w:pPr>
    </w:lvl>
  </w:abstractNum>
  <w:abstractNum w:abstractNumId="20">
    <w:nsid w:val="3A4654F7"/>
    <w:multiLevelType w:val="hybridMultilevel"/>
    <w:tmpl w:val="9DEE32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3DC276C3"/>
    <w:multiLevelType w:val="multilevel"/>
    <w:tmpl w:val="34201AF8"/>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800" w:hanging="720"/>
      </w:pPr>
      <w:rPr>
        <w:rFonts w:hint="default"/>
      </w:rPr>
    </w:lvl>
    <w:lvl w:ilvl="2">
      <w:start w:val="1"/>
      <w:numFmt w:val="decimal"/>
      <w:pStyle w:val="Heading3"/>
      <w:isLgl/>
      <w:lvlText w:val="%1.%2.%3"/>
      <w:lvlJc w:val="left"/>
      <w:pPr>
        <w:ind w:left="216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2">
    <w:nsid w:val="451F76D8"/>
    <w:multiLevelType w:val="hybridMultilevel"/>
    <w:tmpl w:val="41AE28E4"/>
    <w:lvl w:ilvl="0" w:tplc="0AC8EE0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60D2E48"/>
    <w:multiLevelType w:val="hybridMultilevel"/>
    <w:tmpl w:val="3DFE9DAA"/>
    <w:lvl w:ilvl="0" w:tplc="0AC8EE0A">
      <w:start w:val="1"/>
      <w:numFmt w:val="bullet"/>
      <w:lvlText w:val=""/>
      <w:lvlJc w:val="left"/>
      <w:pPr>
        <w:ind w:left="1285" w:hanging="360"/>
      </w:pPr>
      <w:rPr>
        <w:rFonts w:ascii="Wingdings" w:hAnsi="Wingdings" w:hint="default"/>
        <w:sz w:val="20"/>
        <w:szCs w:val="20"/>
      </w:rPr>
    </w:lvl>
    <w:lvl w:ilvl="1" w:tplc="04090003">
      <w:start w:val="1"/>
      <w:numFmt w:val="bullet"/>
      <w:lvlText w:val="o"/>
      <w:lvlJc w:val="left"/>
      <w:pPr>
        <w:ind w:left="2005" w:hanging="360"/>
      </w:pPr>
      <w:rPr>
        <w:rFonts w:ascii="Courier New" w:hAnsi="Courier New" w:cs="Courier New" w:hint="default"/>
      </w:rPr>
    </w:lvl>
    <w:lvl w:ilvl="2" w:tplc="04090005">
      <w:start w:val="1"/>
      <w:numFmt w:val="bullet"/>
      <w:lvlText w:val=""/>
      <w:lvlJc w:val="left"/>
      <w:pPr>
        <w:ind w:left="2725" w:hanging="360"/>
      </w:pPr>
      <w:rPr>
        <w:rFonts w:ascii="Wingdings" w:hAnsi="Wingdings" w:hint="default"/>
      </w:rPr>
    </w:lvl>
    <w:lvl w:ilvl="3" w:tplc="04090001" w:tentative="1">
      <w:start w:val="1"/>
      <w:numFmt w:val="bullet"/>
      <w:lvlText w:val=""/>
      <w:lvlJc w:val="left"/>
      <w:pPr>
        <w:ind w:left="3445" w:hanging="360"/>
      </w:pPr>
      <w:rPr>
        <w:rFonts w:ascii="Symbol" w:hAnsi="Symbol" w:hint="default"/>
      </w:rPr>
    </w:lvl>
    <w:lvl w:ilvl="4" w:tplc="04090003" w:tentative="1">
      <w:start w:val="1"/>
      <w:numFmt w:val="bullet"/>
      <w:lvlText w:val="o"/>
      <w:lvlJc w:val="left"/>
      <w:pPr>
        <w:ind w:left="4165" w:hanging="360"/>
      </w:pPr>
      <w:rPr>
        <w:rFonts w:ascii="Courier New" w:hAnsi="Courier New" w:cs="Courier New" w:hint="default"/>
      </w:rPr>
    </w:lvl>
    <w:lvl w:ilvl="5" w:tplc="04090005" w:tentative="1">
      <w:start w:val="1"/>
      <w:numFmt w:val="bullet"/>
      <w:lvlText w:val=""/>
      <w:lvlJc w:val="left"/>
      <w:pPr>
        <w:ind w:left="4885" w:hanging="360"/>
      </w:pPr>
      <w:rPr>
        <w:rFonts w:ascii="Wingdings" w:hAnsi="Wingdings" w:hint="default"/>
      </w:rPr>
    </w:lvl>
    <w:lvl w:ilvl="6" w:tplc="04090001" w:tentative="1">
      <w:start w:val="1"/>
      <w:numFmt w:val="bullet"/>
      <w:lvlText w:val=""/>
      <w:lvlJc w:val="left"/>
      <w:pPr>
        <w:ind w:left="5605" w:hanging="360"/>
      </w:pPr>
      <w:rPr>
        <w:rFonts w:ascii="Symbol" w:hAnsi="Symbol" w:hint="default"/>
      </w:rPr>
    </w:lvl>
    <w:lvl w:ilvl="7" w:tplc="04090003" w:tentative="1">
      <w:start w:val="1"/>
      <w:numFmt w:val="bullet"/>
      <w:lvlText w:val="o"/>
      <w:lvlJc w:val="left"/>
      <w:pPr>
        <w:ind w:left="6325" w:hanging="360"/>
      </w:pPr>
      <w:rPr>
        <w:rFonts w:ascii="Courier New" w:hAnsi="Courier New" w:cs="Courier New" w:hint="default"/>
      </w:rPr>
    </w:lvl>
    <w:lvl w:ilvl="8" w:tplc="04090005" w:tentative="1">
      <w:start w:val="1"/>
      <w:numFmt w:val="bullet"/>
      <w:lvlText w:val=""/>
      <w:lvlJc w:val="left"/>
      <w:pPr>
        <w:ind w:left="7045" w:hanging="360"/>
      </w:pPr>
      <w:rPr>
        <w:rFonts w:ascii="Wingdings" w:hAnsi="Wingdings" w:hint="default"/>
      </w:rPr>
    </w:lvl>
  </w:abstractNum>
  <w:abstractNum w:abstractNumId="24">
    <w:nsid w:val="47B65143"/>
    <w:multiLevelType w:val="hybridMultilevel"/>
    <w:tmpl w:val="6E40F5D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48D60B83"/>
    <w:multiLevelType w:val="singleLevel"/>
    <w:tmpl w:val="7FC2A7AA"/>
    <w:lvl w:ilvl="0">
      <w:start w:val="1"/>
      <w:numFmt w:val="decimal"/>
      <w:pStyle w:val="dmcTabellenNummerierung"/>
      <w:lvlText w:val="%1"/>
      <w:lvlJc w:val="left"/>
      <w:pPr>
        <w:tabs>
          <w:tab w:val="num" w:pos="0"/>
        </w:tabs>
        <w:ind w:left="0" w:firstLine="0"/>
      </w:pPr>
    </w:lvl>
  </w:abstractNum>
  <w:abstractNum w:abstractNumId="26">
    <w:nsid w:val="4D3B1F5E"/>
    <w:multiLevelType w:val="hybridMultilevel"/>
    <w:tmpl w:val="1D4C6612"/>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4F0C566B"/>
    <w:multiLevelType w:val="singleLevel"/>
    <w:tmpl w:val="1EDC49C0"/>
    <w:lvl w:ilvl="0">
      <w:start w:val="1"/>
      <w:numFmt w:val="decimal"/>
      <w:pStyle w:val="test"/>
      <w:lvlText w:val="%1."/>
      <w:lvlJc w:val="left"/>
      <w:pPr>
        <w:tabs>
          <w:tab w:val="num" w:pos="360"/>
        </w:tabs>
        <w:ind w:left="360" w:hanging="360"/>
      </w:pPr>
    </w:lvl>
  </w:abstractNum>
  <w:abstractNum w:abstractNumId="28">
    <w:nsid w:val="510E4778"/>
    <w:multiLevelType w:val="hybridMultilevel"/>
    <w:tmpl w:val="13724EB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53A10358"/>
    <w:multiLevelType w:val="hybridMultilevel"/>
    <w:tmpl w:val="E440260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54FB7175"/>
    <w:multiLevelType w:val="hybridMultilevel"/>
    <w:tmpl w:val="E41CB760"/>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562F13CB"/>
    <w:multiLevelType w:val="hybridMultilevel"/>
    <w:tmpl w:val="0F28DF9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58FC0472"/>
    <w:multiLevelType w:val="hybridMultilevel"/>
    <w:tmpl w:val="8D6C03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nsid w:val="5C7E08FB"/>
    <w:multiLevelType w:val="hybridMultilevel"/>
    <w:tmpl w:val="6840B7D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601969AE"/>
    <w:multiLevelType w:val="hybridMultilevel"/>
    <w:tmpl w:val="EC005A6C"/>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499067D"/>
    <w:multiLevelType w:val="hybridMultilevel"/>
    <w:tmpl w:val="115C5D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nsid w:val="66506B19"/>
    <w:multiLevelType w:val="hybridMultilevel"/>
    <w:tmpl w:val="C4822D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nsid w:val="68A55DA1"/>
    <w:multiLevelType w:val="hybridMultilevel"/>
    <w:tmpl w:val="42AC2678"/>
    <w:lvl w:ilvl="0" w:tplc="0AC8EE0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B4801EA"/>
    <w:multiLevelType w:val="hybridMultilevel"/>
    <w:tmpl w:val="F9303436"/>
    <w:lvl w:ilvl="0" w:tplc="04070001">
      <w:start w:val="1"/>
      <w:numFmt w:val="bullet"/>
      <w:lvlText w:val="o"/>
      <w:lvlJc w:val="left"/>
      <w:pPr>
        <w:tabs>
          <w:tab w:val="num" w:pos="1931"/>
        </w:tabs>
        <w:ind w:left="1931" w:hanging="360"/>
      </w:pPr>
      <w:rPr>
        <w:rFonts w:ascii="Courier New" w:hAnsi="Courier New" w:hint="default"/>
      </w:rPr>
    </w:lvl>
    <w:lvl w:ilvl="1" w:tplc="04070003">
      <w:start w:val="1"/>
      <w:numFmt w:val="bullet"/>
      <w:pStyle w:val="Aufzhlung"/>
      <w:lvlText w:val=""/>
      <w:lvlJc w:val="left"/>
      <w:pPr>
        <w:tabs>
          <w:tab w:val="num" w:pos="1931"/>
        </w:tabs>
        <w:ind w:left="1928" w:hanging="357"/>
      </w:pPr>
      <w:rPr>
        <w:rFonts w:ascii="Symbol" w:hAnsi="Symbol" w:hint="default"/>
      </w:rPr>
    </w:lvl>
    <w:lvl w:ilvl="2" w:tplc="04070005" w:tentative="1">
      <w:start w:val="1"/>
      <w:numFmt w:val="bullet"/>
      <w:lvlText w:val=""/>
      <w:lvlJc w:val="left"/>
      <w:pPr>
        <w:tabs>
          <w:tab w:val="num" w:pos="2651"/>
        </w:tabs>
        <w:ind w:left="2651" w:hanging="360"/>
      </w:pPr>
      <w:rPr>
        <w:rFonts w:ascii="Wingdings" w:hAnsi="Wingdings" w:hint="default"/>
      </w:rPr>
    </w:lvl>
    <w:lvl w:ilvl="3" w:tplc="04070001" w:tentative="1">
      <w:start w:val="1"/>
      <w:numFmt w:val="bullet"/>
      <w:lvlText w:val=""/>
      <w:lvlJc w:val="left"/>
      <w:pPr>
        <w:tabs>
          <w:tab w:val="num" w:pos="3371"/>
        </w:tabs>
        <w:ind w:left="3371" w:hanging="360"/>
      </w:pPr>
      <w:rPr>
        <w:rFonts w:ascii="Symbol" w:hAnsi="Symbol" w:hint="default"/>
      </w:rPr>
    </w:lvl>
    <w:lvl w:ilvl="4" w:tplc="04070003" w:tentative="1">
      <w:start w:val="1"/>
      <w:numFmt w:val="bullet"/>
      <w:lvlText w:val="o"/>
      <w:lvlJc w:val="left"/>
      <w:pPr>
        <w:tabs>
          <w:tab w:val="num" w:pos="4091"/>
        </w:tabs>
        <w:ind w:left="4091" w:hanging="360"/>
      </w:pPr>
      <w:rPr>
        <w:rFonts w:ascii="Courier New" w:hAnsi="Courier New" w:hint="default"/>
      </w:rPr>
    </w:lvl>
    <w:lvl w:ilvl="5" w:tplc="04070005" w:tentative="1">
      <w:start w:val="1"/>
      <w:numFmt w:val="bullet"/>
      <w:lvlText w:val=""/>
      <w:lvlJc w:val="left"/>
      <w:pPr>
        <w:tabs>
          <w:tab w:val="num" w:pos="4811"/>
        </w:tabs>
        <w:ind w:left="4811" w:hanging="360"/>
      </w:pPr>
      <w:rPr>
        <w:rFonts w:ascii="Wingdings" w:hAnsi="Wingdings" w:hint="default"/>
      </w:rPr>
    </w:lvl>
    <w:lvl w:ilvl="6" w:tplc="04070001" w:tentative="1">
      <w:start w:val="1"/>
      <w:numFmt w:val="bullet"/>
      <w:lvlText w:val=""/>
      <w:lvlJc w:val="left"/>
      <w:pPr>
        <w:tabs>
          <w:tab w:val="num" w:pos="5531"/>
        </w:tabs>
        <w:ind w:left="5531" w:hanging="360"/>
      </w:pPr>
      <w:rPr>
        <w:rFonts w:ascii="Symbol" w:hAnsi="Symbol" w:hint="default"/>
      </w:rPr>
    </w:lvl>
    <w:lvl w:ilvl="7" w:tplc="04070003" w:tentative="1">
      <w:start w:val="1"/>
      <w:numFmt w:val="bullet"/>
      <w:lvlText w:val="o"/>
      <w:lvlJc w:val="left"/>
      <w:pPr>
        <w:tabs>
          <w:tab w:val="num" w:pos="6251"/>
        </w:tabs>
        <w:ind w:left="6251" w:hanging="360"/>
      </w:pPr>
      <w:rPr>
        <w:rFonts w:ascii="Courier New" w:hAnsi="Courier New" w:hint="default"/>
      </w:rPr>
    </w:lvl>
    <w:lvl w:ilvl="8" w:tplc="04070005" w:tentative="1">
      <w:start w:val="1"/>
      <w:numFmt w:val="bullet"/>
      <w:lvlText w:val=""/>
      <w:lvlJc w:val="left"/>
      <w:pPr>
        <w:tabs>
          <w:tab w:val="num" w:pos="6971"/>
        </w:tabs>
        <w:ind w:left="6971" w:hanging="360"/>
      </w:pPr>
      <w:rPr>
        <w:rFonts w:ascii="Wingdings" w:hAnsi="Wingdings" w:hint="default"/>
      </w:rPr>
    </w:lvl>
  </w:abstractNum>
  <w:abstractNum w:abstractNumId="39">
    <w:nsid w:val="74F23E41"/>
    <w:multiLevelType w:val="hybridMultilevel"/>
    <w:tmpl w:val="15C6A6D2"/>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nsid w:val="7623647D"/>
    <w:multiLevelType w:val="hybridMultilevel"/>
    <w:tmpl w:val="C9E604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nsid w:val="76951379"/>
    <w:multiLevelType w:val="hybridMultilevel"/>
    <w:tmpl w:val="332C83F2"/>
    <w:lvl w:ilvl="0" w:tplc="0418537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79CB2920"/>
    <w:multiLevelType w:val="hybridMultilevel"/>
    <w:tmpl w:val="C8CCD406"/>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nsid w:val="7D044DEE"/>
    <w:multiLevelType w:val="hybridMultilevel"/>
    <w:tmpl w:val="CA68776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nsid w:val="7D8C2E9F"/>
    <w:multiLevelType w:val="hybridMultilevel"/>
    <w:tmpl w:val="6E2E60F0"/>
    <w:lvl w:ilvl="0" w:tplc="FFFFFFFF">
      <w:start w:val="1"/>
      <w:numFmt w:val="bullet"/>
      <w:pStyle w:val="dmcAuzhlung2"/>
      <w:lvlText w:val=""/>
      <w:lvlJc w:val="left"/>
      <w:pPr>
        <w:tabs>
          <w:tab w:val="num" w:pos="1568"/>
        </w:tabs>
        <w:ind w:left="1565" w:hanging="357"/>
      </w:pPr>
      <w:rPr>
        <w:rFonts w:ascii="Symbol" w:hAnsi="Symbol" w:hint="default"/>
      </w:rPr>
    </w:lvl>
    <w:lvl w:ilvl="1" w:tplc="0407000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7"/>
  </w:num>
  <w:num w:numId="3">
    <w:abstractNumId w:val="25"/>
  </w:num>
  <w:num w:numId="4">
    <w:abstractNumId w:val="19"/>
  </w:num>
  <w:num w:numId="5">
    <w:abstractNumId w:val="2"/>
  </w:num>
  <w:num w:numId="6">
    <w:abstractNumId w:val="27"/>
  </w:num>
  <w:num w:numId="7">
    <w:abstractNumId w:val="14"/>
  </w:num>
  <w:num w:numId="8">
    <w:abstractNumId w:val="11"/>
  </w:num>
  <w:num w:numId="9">
    <w:abstractNumId w:val="16"/>
  </w:num>
  <w:num w:numId="10">
    <w:abstractNumId w:val="38"/>
  </w:num>
  <w:num w:numId="11">
    <w:abstractNumId w:val="44"/>
  </w:num>
  <w:num w:numId="12">
    <w:abstractNumId w:val="0"/>
  </w:num>
  <w:num w:numId="13">
    <w:abstractNumId w:val="21"/>
  </w:num>
  <w:num w:numId="14">
    <w:abstractNumId w:val="6"/>
  </w:num>
  <w:num w:numId="15">
    <w:abstractNumId w:val="22"/>
  </w:num>
  <w:num w:numId="16">
    <w:abstractNumId w:val="42"/>
  </w:num>
  <w:num w:numId="17">
    <w:abstractNumId w:val="37"/>
  </w:num>
  <w:num w:numId="18">
    <w:abstractNumId w:val="10"/>
  </w:num>
  <w:num w:numId="19">
    <w:abstractNumId w:val="3"/>
  </w:num>
  <w:num w:numId="20">
    <w:abstractNumId w:val="30"/>
  </w:num>
  <w:num w:numId="21">
    <w:abstractNumId w:val="23"/>
  </w:num>
  <w:num w:numId="22">
    <w:abstractNumId w:val="26"/>
  </w:num>
  <w:num w:numId="23">
    <w:abstractNumId w:val="13"/>
  </w:num>
  <w:num w:numId="24">
    <w:abstractNumId w:val="8"/>
  </w:num>
  <w:num w:numId="25">
    <w:abstractNumId w:val="18"/>
  </w:num>
  <w:num w:numId="26">
    <w:abstractNumId w:val="34"/>
  </w:num>
  <w:num w:numId="27">
    <w:abstractNumId w:val="9"/>
  </w:num>
  <w:num w:numId="28">
    <w:abstractNumId w:val="35"/>
  </w:num>
  <w:num w:numId="29">
    <w:abstractNumId w:val="28"/>
  </w:num>
  <w:num w:numId="30">
    <w:abstractNumId w:val="36"/>
  </w:num>
  <w:num w:numId="31">
    <w:abstractNumId w:val="29"/>
  </w:num>
  <w:num w:numId="32">
    <w:abstractNumId w:val="1"/>
  </w:num>
  <w:num w:numId="33">
    <w:abstractNumId w:val="24"/>
  </w:num>
  <w:num w:numId="34">
    <w:abstractNumId w:val="7"/>
  </w:num>
  <w:num w:numId="35">
    <w:abstractNumId w:val="20"/>
  </w:num>
  <w:num w:numId="36">
    <w:abstractNumId w:val="31"/>
  </w:num>
  <w:num w:numId="37">
    <w:abstractNumId w:val="5"/>
  </w:num>
  <w:num w:numId="38">
    <w:abstractNumId w:val="15"/>
  </w:num>
  <w:num w:numId="39">
    <w:abstractNumId w:val="39"/>
  </w:num>
  <w:num w:numId="40">
    <w:abstractNumId w:val="40"/>
  </w:num>
  <w:num w:numId="41">
    <w:abstractNumId w:val="4"/>
  </w:num>
  <w:num w:numId="42">
    <w:abstractNumId w:val="33"/>
  </w:num>
  <w:num w:numId="43">
    <w:abstractNumId w:val="43"/>
  </w:num>
  <w:num w:numId="44">
    <w:abstractNumId w:val="32"/>
  </w:num>
  <w:num w:numId="45">
    <w:abstractNumId w:val="41"/>
  </w:num>
  <w:numIdMacAtCleanup w:val="2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 Veksler">
    <w15:presenceInfo w15:providerId="None" w15:userId="Dan Veksl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de-DE" w:vendorID="9" w:dllVersion="512" w:checkStyle="1"/>
  <w:activeWritingStyle w:appName="MSWord" w:lang="it-IT" w:vendorID="3" w:dllVersion="517" w:checkStyle="1"/>
  <w:activeWritingStyle w:appName="MSWord" w:lang="fr-FR" w:vendorID="9" w:dllVersion="512" w:checkStyle="1"/>
  <w:activeWritingStyle w:appName="MSWord" w:lang="de-DE" w:vendorID="3" w:dllVersion="517" w:checkStyle="1"/>
  <w:proofState w:spelling="clean" w:grammar="clean"/>
  <w:trackRevisions/>
  <w:defaultTabStop w:val="708"/>
  <w:hyphenationZone w:val="425"/>
  <w:drawingGridHorizontalSpacing w:val="110"/>
  <w:displayHorizontalDrawingGridEvery w:val="0"/>
  <w:displayVerticalDrawingGridEvery w:val="0"/>
  <w:noPunctuationKerning/>
  <w:characterSpacingControl w:val="doNotCompress"/>
  <w:hdrShapeDefaults>
    <o:shapedefaults v:ext="edit" spidmax="2049" fill="f" fillcolor="window">
      <v:fill color="window" on="f"/>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B75"/>
    <w:rsid w:val="0000026F"/>
    <w:rsid w:val="00000457"/>
    <w:rsid w:val="00004162"/>
    <w:rsid w:val="00005D81"/>
    <w:rsid w:val="0001030C"/>
    <w:rsid w:val="00011679"/>
    <w:rsid w:val="0001177F"/>
    <w:rsid w:val="000147EC"/>
    <w:rsid w:val="00016B55"/>
    <w:rsid w:val="00016C81"/>
    <w:rsid w:val="000171B2"/>
    <w:rsid w:val="00017509"/>
    <w:rsid w:val="00020987"/>
    <w:rsid w:val="0002637C"/>
    <w:rsid w:val="00031EE4"/>
    <w:rsid w:val="00033E78"/>
    <w:rsid w:val="00035961"/>
    <w:rsid w:val="00041A00"/>
    <w:rsid w:val="00044814"/>
    <w:rsid w:val="00047998"/>
    <w:rsid w:val="00050BAB"/>
    <w:rsid w:val="000575DA"/>
    <w:rsid w:val="00061CB1"/>
    <w:rsid w:val="000649C2"/>
    <w:rsid w:val="00065AEE"/>
    <w:rsid w:val="00066D81"/>
    <w:rsid w:val="000709D5"/>
    <w:rsid w:val="00072FD2"/>
    <w:rsid w:val="000754E1"/>
    <w:rsid w:val="00075DF2"/>
    <w:rsid w:val="000771E3"/>
    <w:rsid w:val="0009022F"/>
    <w:rsid w:val="00091E70"/>
    <w:rsid w:val="000976A1"/>
    <w:rsid w:val="000A0EC8"/>
    <w:rsid w:val="000A11A6"/>
    <w:rsid w:val="000A1C52"/>
    <w:rsid w:val="000A24D6"/>
    <w:rsid w:val="000B038C"/>
    <w:rsid w:val="000B716A"/>
    <w:rsid w:val="000C16A8"/>
    <w:rsid w:val="000C29D0"/>
    <w:rsid w:val="000C4CCC"/>
    <w:rsid w:val="000C5D96"/>
    <w:rsid w:val="000C6B74"/>
    <w:rsid w:val="000C7BA8"/>
    <w:rsid w:val="000C7C5D"/>
    <w:rsid w:val="000D00B8"/>
    <w:rsid w:val="000D64A9"/>
    <w:rsid w:val="000D7B74"/>
    <w:rsid w:val="000E2D25"/>
    <w:rsid w:val="000E363E"/>
    <w:rsid w:val="000E372F"/>
    <w:rsid w:val="000E509C"/>
    <w:rsid w:val="000E60EE"/>
    <w:rsid w:val="000E673E"/>
    <w:rsid w:val="000E7BB1"/>
    <w:rsid w:val="000F175D"/>
    <w:rsid w:val="000F2A3C"/>
    <w:rsid w:val="000F2FD2"/>
    <w:rsid w:val="00102F82"/>
    <w:rsid w:val="001055A3"/>
    <w:rsid w:val="001078A2"/>
    <w:rsid w:val="001100EB"/>
    <w:rsid w:val="00112D21"/>
    <w:rsid w:val="00115594"/>
    <w:rsid w:val="00121B23"/>
    <w:rsid w:val="00125094"/>
    <w:rsid w:val="00127ADF"/>
    <w:rsid w:val="00132CF4"/>
    <w:rsid w:val="00133918"/>
    <w:rsid w:val="00133A20"/>
    <w:rsid w:val="00133F35"/>
    <w:rsid w:val="00134EB2"/>
    <w:rsid w:val="00137000"/>
    <w:rsid w:val="00143A55"/>
    <w:rsid w:val="00144220"/>
    <w:rsid w:val="00144D85"/>
    <w:rsid w:val="00144E00"/>
    <w:rsid w:val="00145FD3"/>
    <w:rsid w:val="001465C5"/>
    <w:rsid w:val="00146C88"/>
    <w:rsid w:val="00150376"/>
    <w:rsid w:val="00150C5B"/>
    <w:rsid w:val="00153BAB"/>
    <w:rsid w:val="00155C90"/>
    <w:rsid w:val="00156710"/>
    <w:rsid w:val="00156C8E"/>
    <w:rsid w:val="00161A03"/>
    <w:rsid w:val="0016340A"/>
    <w:rsid w:val="00164504"/>
    <w:rsid w:val="00176856"/>
    <w:rsid w:val="00180B20"/>
    <w:rsid w:val="001851D2"/>
    <w:rsid w:val="00185EBA"/>
    <w:rsid w:val="00193219"/>
    <w:rsid w:val="00194CF2"/>
    <w:rsid w:val="00194D64"/>
    <w:rsid w:val="00196A4C"/>
    <w:rsid w:val="001A0ADA"/>
    <w:rsid w:val="001A4FB6"/>
    <w:rsid w:val="001A5C57"/>
    <w:rsid w:val="001B4256"/>
    <w:rsid w:val="001C01BC"/>
    <w:rsid w:val="001C52D6"/>
    <w:rsid w:val="001D18BD"/>
    <w:rsid w:val="001D594A"/>
    <w:rsid w:val="001D6968"/>
    <w:rsid w:val="001E1562"/>
    <w:rsid w:val="001E42A1"/>
    <w:rsid w:val="001E5BC6"/>
    <w:rsid w:val="001E748A"/>
    <w:rsid w:val="001F0F48"/>
    <w:rsid w:val="001F1045"/>
    <w:rsid w:val="001F1D9F"/>
    <w:rsid w:val="001F5FC3"/>
    <w:rsid w:val="00200D29"/>
    <w:rsid w:val="002010E0"/>
    <w:rsid w:val="002025A8"/>
    <w:rsid w:val="00203EB2"/>
    <w:rsid w:val="00206303"/>
    <w:rsid w:val="0020689B"/>
    <w:rsid w:val="00210745"/>
    <w:rsid w:val="00214BDC"/>
    <w:rsid w:val="002150DC"/>
    <w:rsid w:val="00215805"/>
    <w:rsid w:val="00216D42"/>
    <w:rsid w:val="00222181"/>
    <w:rsid w:val="002340F5"/>
    <w:rsid w:val="00234FDF"/>
    <w:rsid w:val="002353B6"/>
    <w:rsid w:val="002377C5"/>
    <w:rsid w:val="002416FD"/>
    <w:rsid w:val="00242885"/>
    <w:rsid w:val="002429DD"/>
    <w:rsid w:val="002511EE"/>
    <w:rsid w:val="002527B1"/>
    <w:rsid w:val="00253531"/>
    <w:rsid w:val="00253940"/>
    <w:rsid w:val="00254D87"/>
    <w:rsid w:val="002563AD"/>
    <w:rsid w:val="00257465"/>
    <w:rsid w:val="0026167E"/>
    <w:rsid w:val="00262BA7"/>
    <w:rsid w:val="00267589"/>
    <w:rsid w:val="00274B6D"/>
    <w:rsid w:val="00276903"/>
    <w:rsid w:val="00277F11"/>
    <w:rsid w:val="00280490"/>
    <w:rsid w:val="00280966"/>
    <w:rsid w:val="0028116E"/>
    <w:rsid w:val="00283B51"/>
    <w:rsid w:val="002840C5"/>
    <w:rsid w:val="002861CC"/>
    <w:rsid w:val="002907E8"/>
    <w:rsid w:val="002919B2"/>
    <w:rsid w:val="00291EC1"/>
    <w:rsid w:val="00292BDF"/>
    <w:rsid w:val="002941A4"/>
    <w:rsid w:val="002A2390"/>
    <w:rsid w:val="002A7313"/>
    <w:rsid w:val="002B1818"/>
    <w:rsid w:val="002B77E0"/>
    <w:rsid w:val="002B7D61"/>
    <w:rsid w:val="002C051E"/>
    <w:rsid w:val="002C13B3"/>
    <w:rsid w:val="002C6CB9"/>
    <w:rsid w:val="002C760B"/>
    <w:rsid w:val="002D0E88"/>
    <w:rsid w:val="002D50DA"/>
    <w:rsid w:val="002E20E4"/>
    <w:rsid w:val="002E2F51"/>
    <w:rsid w:val="002E3764"/>
    <w:rsid w:val="002E4F12"/>
    <w:rsid w:val="002E5526"/>
    <w:rsid w:val="002F2729"/>
    <w:rsid w:val="002F47B5"/>
    <w:rsid w:val="002F5CE0"/>
    <w:rsid w:val="00304F94"/>
    <w:rsid w:val="0031055F"/>
    <w:rsid w:val="003121AB"/>
    <w:rsid w:val="003123DC"/>
    <w:rsid w:val="00315555"/>
    <w:rsid w:val="00316C97"/>
    <w:rsid w:val="00316E65"/>
    <w:rsid w:val="003250E8"/>
    <w:rsid w:val="00331B24"/>
    <w:rsid w:val="00332537"/>
    <w:rsid w:val="0033257B"/>
    <w:rsid w:val="00333980"/>
    <w:rsid w:val="00334134"/>
    <w:rsid w:val="00335AEF"/>
    <w:rsid w:val="00335F50"/>
    <w:rsid w:val="00336EA8"/>
    <w:rsid w:val="00340C3B"/>
    <w:rsid w:val="00342140"/>
    <w:rsid w:val="0034513C"/>
    <w:rsid w:val="00347942"/>
    <w:rsid w:val="00362524"/>
    <w:rsid w:val="0036455A"/>
    <w:rsid w:val="0036700C"/>
    <w:rsid w:val="003671BA"/>
    <w:rsid w:val="003709A7"/>
    <w:rsid w:val="003711E2"/>
    <w:rsid w:val="0037165A"/>
    <w:rsid w:val="003758D0"/>
    <w:rsid w:val="00380C71"/>
    <w:rsid w:val="00381FA4"/>
    <w:rsid w:val="0039240E"/>
    <w:rsid w:val="003A03AC"/>
    <w:rsid w:val="003A0CA6"/>
    <w:rsid w:val="003A33EA"/>
    <w:rsid w:val="003A546F"/>
    <w:rsid w:val="003A6995"/>
    <w:rsid w:val="003B724B"/>
    <w:rsid w:val="003B79BD"/>
    <w:rsid w:val="003C0B68"/>
    <w:rsid w:val="003C51AA"/>
    <w:rsid w:val="003C5F5B"/>
    <w:rsid w:val="003C780D"/>
    <w:rsid w:val="003D1500"/>
    <w:rsid w:val="003D3FBC"/>
    <w:rsid w:val="003D601E"/>
    <w:rsid w:val="003E0238"/>
    <w:rsid w:val="003E041A"/>
    <w:rsid w:val="003E0955"/>
    <w:rsid w:val="003E3635"/>
    <w:rsid w:val="003E41E2"/>
    <w:rsid w:val="003E6221"/>
    <w:rsid w:val="003E7E5E"/>
    <w:rsid w:val="003F0F84"/>
    <w:rsid w:val="003F4EE0"/>
    <w:rsid w:val="003F5069"/>
    <w:rsid w:val="003F7A26"/>
    <w:rsid w:val="00400C2C"/>
    <w:rsid w:val="00401D77"/>
    <w:rsid w:val="00402450"/>
    <w:rsid w:val="004057B5"/>
    <w:rsid w:val="00406BCC"/>
    <w:rsid w:val="00407DE3"/>
    <w:rsid w:val="00410DE5"/>
    <w:rsid w:val="004119F8"/>
    <w:rsid w:val="00411E42"/>
    <w:rsid w:val="00416284"/>
    <w:rsid w:val="004175E1"/>
    <w:rsid w:val="004205F2"/>
    <w:rsid w:val="004221BF"/>
    <w:rsid w:val="004243F3"/>
    <w:rsid w:val="00425EFC"/>
    <w:rsid w:val="004269CC"/>
    <w:rsid w:val="004312DF"/>
    <w:rsid w:val="00442684"/>
    <w:rsid w:val="00444533"/>
    <w:rsid w:val="00445431"/>
    <w:rsid w:val="00450FCA"/>
    <w:rsid w:val="00452841"/>
    <w:rsid w:val="00453E00"/>
    <w:rsid w:val="004555AB"/>
    <w:rsid w:val="004678E2"/>
    <w:rsid w:val="00471768"/>
    <w:rsid w:val="004905EB"/>
    <w:rsid w:val="00490ED3"/>
    <w:rsid w:val="00496C0E"/>
    <w:rsid w:val="004A732F"/>
    <w:rsid w:val="004B0078"/>
    <w:rsid w:val="004B05E7"/>
    <w:rsid w:val="004B0676"/>
    <w:rsid w:val="004B460C"/>
    <w:rsid w:val="004B5B6C"/>
    <w:rsid w:val="004B63C9"/>
    <w:rsid w:val="004C0DC7"/>
    <w:rsid w:val="004C12BD"/>
    <w:rsid w:val="004C3D6E"/>
    <w:rsid w:val="004D0E70"/>
    <w:rsid w:val="004D180D"/>
    <w:rsid w:val="004D26BC"/>
    <w:rsid w:val="004D5A11"/>
    <w:rsid w:val="004D7CA2"/>
    <w:rsid w:val="004E7F68"/>
    <w:rsid w:val="004F052F"/>
    <w:rsid w:val="004F17CA"/>
    <w:rsid w:val="004F4672"/>
    <w:rsid w:val="004F4BF7"/>
    <w:rsid w:val="004F557A"/>
    <w:rsid w:val="004F5AB3"/>
    <w:rsid w:val="004F7093"/>
    <w:rsid w:val="005016E3"/>
    <w:rsid w:val="00507F21"/>
    <w:rsid w:val="00511034"/>
    <w:rsid w:val="0051372D"/>
    <w:rsid w:val="00513755"/>
    <w:rsid w:val="0051457B"/>
    <w:rsid w:val="00515CCB"/>
    <w:rsid w:val="005178B1"/>
    <w:rsid w:val="00520025"/>
    <w:rsid w:val="00522E1B"/>
    <w:rsid w:val="005241E7"/>
    <w:rsid w:val="00525010"/>
    <w:rsid w:val="0052601A"/>
    <w:rsid w:val="005322B1"/>
    <w:rsid w:val="00532B24"/>
    <w:rsid w:val="00534DD2"/>
    <w:rsid w:val="00536329"/>
    <w:rsid w:val="00536EDC"/>
    <w:rsid w:val="00543C8A"/>
    <w:rsid w:val="005468D7"/>
    <w:rsid w:val="005503FA"/>
    <w:rsid w:val="0055125F"/>
    <w:rsid w:val="005559FB"/>
    <w:rsid w:val="00565B90"/>
    <w:rsid w:val="00565CC8"/>
    <w:rsid w:val="0057315D"/>
    <w:rsid w:val="005737DB"/>
    <w:rsid w:val="0057399B"/>
    <w:rsid w:val="00576D10"/>
    <w:rsid w:val="005837EB"/>
    <w:rsid w:val="00585519"/>
    <w:rsid w:val="00586292"/>
    <w:rsid w:val="00591814"/>
    <w:rsid w:val="00592BAA"/>
    <w:rsid w:val="005931E2"/>
    <w:rsid w:val="00593FC7"/>
    <w:rsid w:val="00594159"/>
    <w:rsid w:val="00594F0E"/>
    <w:rsid w:val="00596C02"/>
    <w:rsid w:val="0059707F"/>
    <w:rsid w:val="005976E9"/>
    <w:rsid w:val="005977A3"/>
    <w:rsid w:val="005A2107"/>
    <w:rsid w:val="005A413F"/>
    <w:rsid w:val="005A511F"/>
    <w:rsid w:val="005A7433"/>
    <w:rsid w:val="005B36EE"/>
    <w:rsid w:val="005B658D"/>
    <w:rsid w:val="005C0728"/>
    <w:rsid w:val="005C182B"/>
    <w:rsid w:val="005C1F68"/>
    <w:rsid w:val="005C33A5"/>
    <w:rsid w:val="005C5ED2"/>
    <w:rsid w:val="005C6730"/>
    <w:rsid w:val="005C69C0"/>
    <w:rsid w:val="005C7287"/>
    <w:rsid w:val="005D211F"/>
    <w:rsid w:val="005D2D2F"/>
    <w:rsid w:val="005D6426"/>
    <w:rsid w:val="005D7FCC"/>
    <w:rsid w:val="005E06AE"/>
    <w:rsid w:val="005E25C5"/>
    <w:rsid w:val="005E3519"/>
    <w:rsid w:val="005E4CB0"/>
    <w:rsid w:val="005E6745"/>
    <w:rsid w:val="005E6F87"/>
    <w:rsid w:val="005E7C3A"/>
    <w:rsid w:val="005F1CEF"/>
    <w:rsid w:val="005F3C6B"/>
    <w:rsid w:val="005F557B"/>
    <w:rsid w:val="005F6FE7"/>
    <w:rsid w:val="0060271F"/>
    <w:rsid w:val="00603A1B"/>
    <w:rsid w:val="00604826"/>
    <w:rsid w:val="0060754E"/>
    <w:rsid w:val="0061569F"/>
    <w:rsid w:val="00617A12"/>
    <w:rsid w:val="00621551"/>
    <w:rsid w:val="00632276"/>
    <w:rsid w:val="00635928"/>
    <w:rsid w:val="006372D6"/>
    <w:rsid w:val="006406B2"/>
    <w:rsid w:val="00641C4D"/>
    <w:rsid w:val="006445DE"/>
    <w:rsid w:val="006477E5"/>
    <w:rsid w:val="00651D6C"/>
    <w:rsid w:val="00652141"/>
    <w:rsid w:val="006567CB"/>
    <w:rsid w:val="00661E46"/>
    <w:rsid w:val="0066377D"/>
    <w:rsid w:val="00663C2C"/>
    <w:rsid w:val="0066400C"/>
    <w:rsid w:val="006648C5"/>
    <w:rsid w:val="006713EE"/>
    <w:rsid w:val="006731A3"/>
    <w:rsid w:val="00673777"/>
    <w:rsid w:val="00675061"/>
    <w:rsid w:val="00676AD1"/>
    <w:rsid w:val="00684FDE"/>
    <w:rsid w:val="00685B63"/>
    <w:rsid w:val="00685E56"/>
    <w:rsid w:val="00686B3C"/>
    <w:rsid w:val="006901E4"/>
    <w:rsid w:val="00692E4C"/>
    <w:rsid w:val="006955B4"/>
    <w:rsid w:val="006960B6"/>
    <w:rsid w:val="00696658"/>
    <w:rsid w:val="00696E15"/>
    <w:rsid w:val="006A290A"/>
    <w:rsid w:val="006A32E9"/>
    <w:rsid w:val="006A3F23"/>
    <w:rsid w:val="006A467D"/>
    <w:rsid w:val="006A4D24"/>
    <w:rsid w:val="006A512B"/>
    <w:rsid w:val="006A571C"/>
    <w:rsid w:val="006A68A8"/>
    <w:rsid w:val="006B0946"/>
    <w:rsid w:val="006B56EC"/>
    <w:rsid w:val="006C137A"/>
    <w:rsid w:val="006C1766"/>
    <w:rsid w:val="006C1956"/>
    <w:rsid w:val="006D2A00"/>
    <w:rsid w:val="006D4F9A"/>
    <w:rsid w:val="006D6A7E"/>
    <w:rsid w:val="006D7685"/>
    <w:rsid w:val="006D78BE"/>
    <w:rsid w:val="006E23A9"/>
    <w:rsid w:val="006E3744"/>
    <w:rsid w:val="006E3F28"/>
    <w:rsid w:val="006F02A9"/>
    <w:rsid w:val="006F73B9"/>
    <w:rsid w:val="00701EC2"/>
    <w:rsid w:val="007040E7"/>
    <w:rsid w:val="00705042"/>
    <w:rsid w:val="007059A6"/>
    <w:rsid w:val="00705D1D"/>
    <w:rsid w:val="00706F2A"/>
    <w:rsid w:val="00710C63"/>
    <w:rsid w:val="0071113D"/>
    <w:rsid w:val="00715A92"/>
    <w:rsid w:val="007224BC"/>
    <w:rsid w:val="00726403"/>
    <w:rsid w:val="007275DE"/>
    <w:rsid w:val="0073767C"/>
    <w:rsid w:val="00746404"/>
    <w:rsid w:val="00746A35"/>
    <w:rsid w:val="00754000"/>
    <w:rsid w:val="007552A0"/>
    <w:rsid w:val="00755A1C"/>
    <w:rsid w:val="00755AD6"/>
    <w:rsid w:val="007611F3"/>
    <w:rsid w:val="00762BB0"/>
    <w:rsid w:val="00770DF1"/>
    <w:rsid w:val="007750E0"/>
    <w:rsid w:val="00775C90"/>
    <w:rsid w:val="007801C9"/>
    <w:rsid w:val="0078066E"/>
    <w:rsid w:val="00785A76"/>
    <w:rsid w:val="0078740B"/>
    <w:rsid w:val="007970DC"/>
    <w:rsid w:val="007A097E"/>
    <w:rsid w:val="007A2ACF"/>
    <w:rsid w:val="007A53BC"/>
    <w:rsid w:val="007A5A94"/>
    <w:rsid w:val="007A5B02"/>
    <w:rsid w:val="007A7B88"/>
    <w:rsid w:val="007B28D2"/>
    <w:rsid w:val="007B4103"/>
    <w:rsid w:val="007B544E"/>
    <w:rsid w:val="007B65EE"/>
    <w:rsid w:val="007C3972"/>
    <w:rsid w:val="007C73C7"/>
    <w:rsid w:val="007D0CAC"/>
    <w:rsid w:val="007D6DD2"/>
    <w:rsid w:val="007E327C"/>
    <w:rsid w:val="007E502A"/>
    <w:rsid w:val="007E558C"/>
    <w:rsid w:val="007F0646"/>
    <w:rsid w:val="007F1122"/>
    <w:rsid w:val="007F226B"/>
    <w:rsid w:val="007F3711"/>
    <w:rsid w:val="007F3B4B"/>
    <w:rsid w:val="007F72FF"/>
    <w:rsid w:val="00800B05"/>
    <w:rsid w:val="0080483A"/>
    <w:rsid w:val="00805301"/>
    <w:rsid w:val="008064CD"/>
    <w:rsid w:val="008065E7"/>
    <w:rsid w:val="008149B2"/>
    <w:rsid w:val="00816271"/>
    <w:rsid w:val="00817FAC"/>
    <w:rsid w:val="008214B1"/>
    <w:rsid w:val="008216FD"/>
    <w:rsid w:val="00824BB6"/>
    <w:rsid w:val="00826215"/>
    <w:rsid w:val="0082706A"/>
    <w:rsid w:val="0083726D"/>
    <w:rsid w:val="00850323"/>
    <w:rsid w:val="00852FD7"/>
    <w:rsid w:val="008548B5"/>
    <w:rsid w:val="00864322"/>
    <w:rsid w:val="0086535A"/>
    <w:rsid w:val="00865745"/>
    <w:rsid w:val="00867163"/>
    <w:rsid w:val="00867FF6"/>
    <w:rsid w:val="00871EA4"/>
    <w:rsid w:val="00884D21"/>
    <w:rsid w:val="0088575D"/>
    <w:rsid w:val="0088715B"/>
    <w:rsid w:val="00887F7D"/>
    <w:rsid w:val="0089283D"/>
    <w:rsid w:val="008947EA"/>
    <w:rsid w:val="00895D09"/>
    <w:rsid w:val="00897EBE"/>
    <w:rsid w:val="008A30F7"/>
    <w:rsid w:val="008A7398"/>
    <w:rsid w:val="008B2AC6"/>
    <w:rsid w:val="008B6A93"/>
    <w:rsid w:val="008C00DF"/>
    <w:rsid w:val="008C0EC0"/>
    <w:rsid w:val="008C25AE"/>
    <w:rsid w:val="008C404B"/>
    <w:rsid w:val="008D0D73"/>
    <w:rsid w:val="008D22EC"/>
    <w:rsid w:val="008D289C"/>
    <w:rsid w:val="008E1354"/>
    <w:rsid w:val="008F5020"/>
    <w:rsid w:val="008F7CAF"/>
    <w:rsid w:val="00900662"/>
    <w:rsid w:val="0090400A"/>
    <w:rsid w:val="00907EFA"/>
    <w:rsid w:val="00910449"/>
    <w:rsid w:val="00915C7A"/>
    <w:rsid w:val="00921185"/>
    <w:rsid w:val="00927E4E"/>
    <w:rsid w:val="00931460"/>
    <w:rsid w:val="009329B4"/>
    <w:rsid w:val="0093452C"/>
    <w:rsid w:val="0093572D"/>
    <w:rsid w:val="009442E8"/>
    <w:rsid w:val="00944CDD"/>
    <w:rsid w:val="00946D45"/>
    <w:rsid w:val="00952AA9"/>
    <w:rsid w:val="0095590B"/>
    <w:rsid w:val="00961009"/>
    <w:rsid w:val="00962DC2"/>
    <w:rsid w:val="009631E0"/>
    <w:rsid w:val="00964273"/>
    <w:rsid w:val="009666FC"/>
    <w:rsid w:val="00966DBB"/>
    <w:rsid w:val="00976063"/>
    <w:rsid w:val="0098074D"/>
    <w:rsid w:val="00981FD0"/>
    <w:rsid w:val="0098591F"/>
    <w:rsid w:val="00985FA4"/>
    <w:rsid w:val="00986DBE"/>
    <w:rsid w:val="009938FC"/>
    <w:rsid w:val="0099675D"/>
    <w:rsid w:val="009A4EDC"/>
    <w:rsid w:val="009A7DDA"/>
    <w:rsid w:val="009B1131"/>
    <w:rsid w:val="009B12BF"/>
    <w:rsid w:val="009B177C"/>
    <w:rsid w:val="009B17FA"/>
    <w:rsid w:val="009B67F1"/>
    <w:rsid w:val="009B7DB5"/>
    <w:rsid w:val="009C0B59"/>
    <w:rsid w:val="009C0D74"/>
    <w:rsid w:val="009C4F11"/>
    <w:rsid w:val="009C515C"/>
    <w:rsid w:val="009C5B61"/>
    <w:rsid w:val="009C642A"/>
    <w:rsid w:val="009C729A"/>
    <w:rsid w:val="009D02A5"/>
    <w:rsid w:val="009D0EA6"/>
    <w:rsid w:val="009D3FEF"/>
    <w:rsid w:val="009D58D0"/>
    <w:rsid w:val="009E07CE"/>
    <w:rsid w:val="009E083A"/>
    <w:rsid w:val="009E117E"/>
    <w:rsid w:val="009E355B"/>
    <w:rsid w:val="009E7B04"/>
    <w:rsid w:val="009F028A"/>
    <w:rsid w:val="009F1246"/>
    <w:rsid w:val="009F4121"/>
    <w:rsid w:val="00A009B2"/>
    <w:rsid w:val="00A11953"/>
    <w:rsid w:val="00A1269B"/>
    <w:rsid w:val="00A13C04"/>
    <w:rsid w:val="00A153B9"/>
    <w:rsid w:val="00A163DB"/>
    <w:rsid w:val="00A164D8"/>
    <w:rsid w:val="00A16EFB"/>
    <w:rsid w:val="00A21830"/>
    <w:rsid w:val="00A2289E"/>
    <w:rsid w:val="00A25233"/>
    <w:rsid w:val="00A2641A"/>
    <w:rsid w:val="00A26698"/>
    <w:rsid w:val="00A30419"/>
    <w:rsid w:val="00A3344F"/>
    <w:rsid w:val="00A34074"/>
    <w:rsid w:val="00A360C7"/>
    <w:rsid w:val="00A37D48"/>
    <w:rsid w:val="00A43707"/>
    <w:rsid w:val="00A47993"/>
    <w:rsid w:val="00A53B46"/>
    <w:rsid w:val="00A54A88"/>
    <w:rsid w:val="00A559F5"/>
    <w:rsid w:val="00A60F27"/>
    <w:rsid w:val="00A65134"/>
    <w:rsid w:val="00A652FF"/>
    <w:rsid w:val="00A74B2C"/>
    <w:rsid w:val="00A77A6A"/>
    <w:rsid w:val="00A82999"/>
    <w:rsid w:val="00A85CBB"/>
    <w:rsid w:val="00A92519"/>
    <w:rsid w:val="00A937C7"/>
    <w:rsid w:val="00A954B3"/>
    <w:rsid w:val="00A973D7"/>
    <w:rsid w:val="00AA3205"/>
    <w:rsid w:val="00AB0592"/>
    <w:rsid w:val="00AB1746"/>
    <w:rsid w:val="00AB28C5"/>
    <w:rsid w:val="00AB44D8"/>
    <w:rsid w:val="00AB4E5C"/>
    <w:rsid w:val="00AC37D7"/>
    <w:rsid w:val="00AC4607"/>
    <w:rsid w:val="00AC7879"/>
    <w:rsid w:val="00AD05E2"/>
    <w:rsid w:val="00AD0A12"/>
    <w:rsid w:val="00AD1982"/>
    <w:rsid w:val="00AE3803"/>
    <w:rsid w:val="00AF11F1"/>
    <w:rsid w:val="00AF48EA"/>
    <w:rsid w:val="00AF5D6F"/>
    <w:rsid w:val="00B01B7B"/>
    <w:rsid w:val="00B01F6A"/>
    <w:rsid w:val="00B0458E"/>
    <w:rsid w:val="00B13333"/>
    <w:rsid w:val="00B20D62"/>
    <w:rsid w:val="00B21831"/>
    <w:rsid w:val="00B23D3A"/>
    <w:rsid w:val="00B23E70"/>
    <w:rsid w:val="00B249F7"/>
    <w:rsid w:val="00B25A5B"/>
    <w:rsid w:val="00B26454"/>
    <w:rsid w:val="00B26C6F"/>
    <w:rsid w:val="00B26EF3"/>
    <w:rsid w:val="00B33C45"/>
    <w:rsid w:val="00B34DF2"/>
    <w:rsid w:val="00B4148C"/>
    <w:rsid w:val="00B41AB4"/>
    <w:rsid w:val="00B51F42"/>
    <w:rsid w:val="00B52163"/>
    <w:rsid w:val="00B5384D"/>
    <w:rsid w:val="00B60D8B"/>
    <w:rsid w:val="00B642A4"/>
    <w:rsid w:val="00B64F79"/>
    <w:rsid w:val="00B66727"/>
    <w:rsid w:val="00B70429"/>
    <w:rsid w:val="00B71BC1"/>
    <w:rsid w:val="00B72836"/>
    <w:rsid w:val="00B74307"/>
    <w:rsid w:val="00B74B71"/>
    <w:rsid w:val="00B75CE7"/>
    <w:rsid w:val="00B768F1"/>
    <w:rsid w:val="00B76BF7"/>
    <w:rsid w:val="00B80A5F"/>
    <w:rsid w:val="00B80EBC"/>
    <w:rsid w:val="00B8280B"/>
    <w:rsid w:val="00B828AC"/>
    <w:rsid w:val="00B911C7"/>
    <w:rsid w:val="00B9303D"/>
    <w:rsid w:val="00B97180"/>
    <w:rsid w:val="00BA07AE"/>
    <w:rsid w:val="00BA5F51"/>
    <w:rsid w:val="00BB03C1"/>
    <w:rsid w:val="00BB03F4"/>
    <w:rsid w:val="00BB195C"/>
    <w:rsid w:val="00BB69D4"/>
    <w:rsid w:val="00BB738E"/>
    <w:rsid w:val="00BB7E5C"/>
    <w:rsid w:val="00BC042D"/>
    <w:rsid w:val="00BC0C3A"/>
    <w:rsid w:val="00BC17A5"/>
    <w:rsid w:val="00BC26C3"/>
    <w:rsid w:val="00BC3355"/>
    <w:rsid w:val="00BD1E65"/>
    <w:rsid w:val="00BD39F3"/>
    <w:rsid w:val="00BD5317"/>
    <w:rsid w:val="00BD7DD6"/>
    <w:rsid w:val="00BD7E11"/>
    <w:rsid w:val="00BE087F"/>
    <w:rsid w:val="00BE25CC"/>
    <w:rsid w:val="00BE61E6"/>
    <w:rsid w:val="00BE633E"/>
    <w:rsid w:val="00BE6B64"/>
    <w:rsid w:val="00BF6665"/>
    <w:rsid w:val="00BF709E"/>
    <w:rsid w:val="00BF7675"/>
    <w:rsid w:val="00BF784A"/>
    <w:rsid w:val="00C00D95"/>
    <w:rsid w:val="00C00F8C"/>
    <w:rsid w:val="00C10358"/>
    <w:rsid w:val="00C1036C"/>
    <w:rsid w:val="00C161FA"/>
    <w:rsid w:val="00C2120D"/>
    <w:rsid w:val="00C24C74"/>
    <w:rsid w:val="00C33BE2"/>
    <w:rsid w:val="00C35AAC"/>
    <w:rsid w:val="00C36100"/>
    <w:rsid w:val="00C36F4C"/>
    <w:rsid w:val="00C40F80"/>
    <w:rsid w:val="00C4277F"/>
    <w:rsid w:val="00C46546"/>
    <w:rsid w:val="00C4675B"/>
    <w:rsid w:val="00C478CB"/>
    <w:rsid w:val="00C47E50"/>
    <w:rsid w:val="00C60768"/>
    <w:rsid w:val="00C60867"/>
    <w:rsid w:val="00C65623"/>
    <w:rsid w:val="00C700A3"/>
    <w:rsid w:val="00C718D9"/>
    <w:rsid w:val="00C720B0"/>
    <w:rsid w:val="00C72B77"/>
    <w:rsid w:val="00C76E43"/>
    <w:rsid w:val="00C776D7"/>
    <w:rsid w:val="00C80FA5"/>
    <w:rsid w:val="00C82D28"/>
    <w:rsid w:val="00C84031"/>
    <w:rsid w:val="00C85D2B"/>
    <w:rsid w:val="00C86C3E"/>
    <w:rsid w:val="00C91051"/>
    <w:rsid w:val="00C9145A"/>
    <w:rsid w:val="00C91FA7"/>
    <w:rsid w:val="00C9451E"/>
    <w:rsid w:val="00C9515A"/>
    <w:rsid w:val="00CA293F"/>
    <w:rsid w:val="00CA7E0E"/>
    <w:rsid w:val="00CB0244"/>
    <w:rsid w:val="00CB151A"/>
    <w:rsid w:val="00CB3948"/>
    <w:rsid w:val="00CB61F8"/>
    <w:rsid w:val="00CC3CB7"/>
    <w:rsid w:val="00CC4E9D"/>
    <w:rsid w:val="00CC66E1"/>
    <w:rsid w:val="00CE0004"/>
    <w:rsid w:val="00CE090E"/>
    <w:rsid w:val="00CE1C89"/>
    <w:rsid w:val="00CE31C3"/>
    <w:rsid w:val="00CE5ABF"/>
    <w:rsid w:val="00CE6A95"/>
    <w:rsid w:val="00CE722A"/>
    <w:rsid w:val="00CF1E83"/>
    <w:rsid w:val="00CF3FAA"/>
    <w:rsid w:val="00CF73E1"/>
    <w:rsid w:val="00D026D5"/>
    <w:rsid w:val="00D02F40"/>
    <w:rsid w:val="00D04EF3"/>
    <w:rsid w:val="00D05D2E"/>
    <w:rsid w:val="00D05ED5"/>
    <w:rsid w:val="00D06801"/>
    <w:rsid w:val="00D11851"/>
    <w:rsid w:val="00D17C57"/>
    <w:rsid w:val="00D219E1"/>
    <w:rsid w:val="00D243E6"/>
    <w:rsid w:val="00D25189"/>
    <w:rsid w:val="00D2608E"/>
    <w:rsid w:val="00D267FD"/>
    <w:rsid w:val="00D319BD"/>
    <w:rsid w:val="00D31FDE"/>
    <w:rsid w:val="00D3293E"/>
    <w:rsid w:val="00D3375A"/>
    <w:rsid w:val="00D33830"/>
    <w:rsid w:val="00D44157"/>
    <w:rsid w:val="00D46ED6"/>
    <w:rsid w:val="00D47581"/>
    <w:rsid w:val="00D50CFE"/>
    <w:rsid w:val="00D55ABE"/>
    <w:rsid w:val="00D6009C"/>
    <w:rsid w:val="00D60100"/>
    <w:rsid w:val="00D6032E"/>
    <w:rsid w:val="00D61316"/>
    <w:rsid w:val="00D615AB"/>
    <w:rsid w:val="00D622FF"/>
    <w:rsid w:val="00D6546A"/>
    <w:rsid w:val="00D65490"/>
    <w:rsid w:val="00D7012B"/>
    <w:rsid w:val="00D752F3"/>
    <w:rsid w:val="00D76864"/>
    <w:rsid w:val="00D76C0B"/>
    <w:rsid w:val="00D81936"/>
    <w:rsid w:val="00D86677"/>
    <w:rsid w:val="00D86AAC"/>
    <w:rsid w:val="00D87F3A"/>
    <w:rsid w:val="00D90175"/>
    <w:rsid w:val="00D92B9B"/>
    <w:rsid w:val="00D96502"/>
    <w:rsid w:val="00D96C8E"/>
    <w:rsid w:val="00DA03B5"/>
    <w:rsid w:val="00DA4C00"/>
    <w:rsid w:val="00DA4EB3"/>
    <w:rsid w:val="00DA6AB2"/>
    <w:rsid w:val="00DB38F9"/>
    <w:rsid w:val="00DC0217"/>
    <w:rsid w:val="00DC203B"/>
    <w:rsid w:val="00DC5BA9"/>
    <w:rsid w:val="00DC63A2"/>
    <w:rsid w:val="00DC702C"/>
    <w:rsid w:val="00DD31A9"/>
    <w:rsid w:val="00DD3C84"/>
    <w:rsid w:val="00DE333A"/>
    <w:rsid w:val="00DF0B70"/>
    <w:rsid w:val="00DF0FDA"/>
    <w:rsid w:val="00DF1A9B"/>
    <w:rsid w:val="00DF1C37"/>
    <w:rsid w:val="00DF3598"/>
    <w:rsid w:val="00DF3700"/>
    <w:rsid w:val="00E00392"/>
    <w:rsid w:val="00E010A7"/>
    <w:rsid w:val="00E03233"/>
    <w:rsid w:val="00E048D2"/>
    <w:rsid w:val="00E10B31"/>
    <w:rsid w:val="00E14C2B"/>
    <w:rsid w:val="00E21073"/>
    <w:rsid w:val="00E23F86"/>
    <w:rsid w:val="00E26041"/>
    <w:rsid w:val="00E27F92"/>
    <w:rsid w:val="00E3267F"/>
    <w:rsid w:val="00E34D44"/>
    <w:rsid w:val="00E34F58"/>
    <w:rsid w:val="00E37436"/>
    <w:rsid w:val="00E42A62"/>
    <w:rsid w:val="00E435BE"/>
    <w:rsid w:val="00E51F56"/>
    <w:rsid w:val="00E51FD6"/>
    <w:rsid w:val="00E5286C"/>
    <w:rsid w:val="00E610C9"/>
    <w:rsid w:val="00E700F6"/>
    <w:rsid w:val="00E736EE"/>
    <w:rsid w:val="00E76F5E"/>
    <w:rsid w:val="00E81CDA"/>
    <w:rsid w:val="00E81F8B"/>
    <w:rsid w:val="00E932F2"/>
    <w:rsid w:val="00E95CCD"/>
    <w:rsid w:val="00EA1C1E"/>
    <w:rsid w:val="00EA53D6"/>
    <w:rsid w:val="00EA56F3"/>
    <w:rsid w:val="00EB083B"/>
    <w:rsid w:val="00EB0B75"/>
    <w:rsid w:val="00EB2134"/>
    <w:rsid w:val="00EB3130"/>
    <w:rsid w:val="00EB47BC"/>
    <w:rsid w:val="00EC4CFF"/>
    <w:rsid w:val="00ED17E4"/>
    <w:rsid w:val="00ED2435"/>
    <w:rsid w:val="00ED6B8E"/>
    <w:rsid w:val="00EE12A3"/>
    <w:rsid w:val="00EF33D9"/>
    <w:rsid w:val="00EF38CB"/>
    <w:rsid w:val="00EF706B"/>
    <w:rsid w:val="00F0115B"/>
    <w:rsid w:val="00F02EC2"/>
    <w:rsid w:val="00F02F26"/>
    <w:rsid w:val="00F03067"/>
    <w:rsid w:val="00F03D65"/>
    <w:rsid w:val="00F06FA4"/>
    <w:rsid w:val="00F10C2D"/>
    <w:rsid w:val="00F11A41"/>
    <w:rsid w:val="00F11C7E"/>
    <w:rsid w:val="00F177D4"/>
    <w:rsid w:val="00F17FC8"/>
    <w:rsid w:val="00F204EF"/>
    <w:rsid w:val="00F269A3"/>
    <w:rsid w:val="00F334B7"/>
    <w:rsid w:val="00F41FC8"/>
    <w:rsid w:val="00F42CC8"/>
    <w:rsid w:val="00F4437B"/>
    <w:rsid w:val="00F450D4"/>
    <w:rsid w:val="00F46BEB"/>
    <w:rsid w:val="00F50449"/>
    <w:rsid w:val="00F50A69"/>
    <w:rsid w:val="00F51570"/>
    <w:rsid w:val="00F51712"/>
    <w:rsid w:val="00F53762"/>
    <w:rsid w:val="00F54BFA"/>
    <w:rsid w:val="00F575CA"/>
    <w:rsid w:val="00F60D67"/>
    <w:rsid w:val="00F638C7"/>
    <w:rsid w:val="00F71F86"/>
    <w:rsid w:val="00F7553A"/>
    <w:rsid w:val="00F761B7"/>
    <w:rsid w:val="00F80F12"/>
    <w:rsid w:val="00F81D3B"/>
    <w:rsid w:val="00F822F8"/>
    <w:rsid w:val="00F86E02"/>
    <w:rsid w:val="00F8722A"/>
    <w:rsid w:val="00F87E9D"/>
    <w:rsid w:val="00F909CC"/>
    <w:rsid w:val="00F916B9"/>
    <w:rsid w:val="00F9765A"/>
    <w:rsid w:val="00FA5E0A"/>
    <w:rsid w:val="00FC5C81"/>
    <w:rsid w:val="00FC7BA1"/>
    <w:rsid w:val="00FD0854"/>
    <w:rsid w:val="00FD10AC"/>
    <w:rsid w:val="00FD259B"/>
    <w:rsid w:val="00FD3024"/>
    <w:rsid w:val="00FD33AF"/>
    <w:rsid w:val="00FD44DB"/>
    <w:rsid w:val="00FD4DEE"/>
    <w:rsid w:val="00FD64D9"/>
    <w:rsid w:val="00FD6C1A"/>
    <w:rsid w:val="00FE22D7"/>
    <w:rsid w:val="00FE2A76"/>
    <w:rsid w:val="00FE6105"/>
    <w:rsid w:val="00FF0D94"/>
    <w:rsid w:val="00FF1701"/>
    <w:rsid w:val="00FF2032"/>
    <w:rsid w:val="00FF4E46"/>
    <w:rsid w:val="00FF7B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indow">
      <v:fill color="window" on="f"/>
    </o:shapedefaults>
    <o:shapelayout v:ext="edit">
      <o:idmap v:ext="edit" data="1"/>
    </o:shapelayout>
  </w:shapeDefaults>
  <w:decimalSymbol w:val="."/>
  <w:listSeparator w:val=","/>
  <w14:docId w14:val="303A0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index heading" w:uiPriority="0"/>
    <w:lsdException w:name="caption" w:semiHidden="0" w:uiPriority="35" w:unhideWhenUsed="0"/>
    <w:lsdException w:name="table of figures" w:uiPriority="0"/>
    <w:lsdException w:name="annotation reference" w:uiPriority="0"/>
    <w:lsdException w:name="page number" w:uiPriority="0"/>
    <w:lsdException w:name="List Bullet 4" w:uiPriority="0"/>
    <w:lsdException w:name="Title" w:semiHidden="0" w:uiPriority="10" w:unhideWhenUsed="0" w:qFormat="1"/>
    <w:lsdException w:name="Default Paragraph Font" w:uiPriority="0"/>
    <w:lsdException w:name="Body Text" w:uiPriority="0"/>
    <w:lsdException w:name="Body Text Indent" w:uiPriority="0"/>
    <w:lsdException w:name="Subtitle" w:semiHidden="0" w:uiPriority="11" w:unhideWhenUsed="0" w:qFormat="1"/>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2107"/>
    <w:pPr>
      <w:ind w:left="1080"/>
    </w:pPr>
  </w:style>
  <w:style w:type="paragraph" w:styleId="Heading1">
    <w:name w:val="heading 1"/>
    <w:basedOn w:val="Normal"/>
    <w:next w:val="Normal"/>
    <w:link w:val="Heading1Char"/>
    <w:uiPriority w:val="9"/>
    <w:qFormat/>
    <w:rsid w:val="0093572D"/>
    <w:pPr>
      <w:numPr>
        <w:numId w:val="13"/>
      </w:numPr>
      <w:pBdr>
        <w:top w:val="dotted" w:sz="4" w:space="3" w:color="auto"/>
        <w:left w:val="dotted" w:sz="4" w:space="4" w:color="auto"/>
        <w:bottom w:val="dotted" w:sz="4" w:space="2" w:color="auto"/>
        <w:right w:val="dotted" w:sz="4" w:space="4" w:color="auto"/>
      </w:pBdr>
      <w:shd w:val="clear" w:color="auto" w:fill="F2F2F2" w:themeFill="background1" w:themeFillShade="F2"/>
      <w:spacing w:before="480" w:after="0"/>
      <w:contextualSpacing/>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E51F56"/>
    <w:pPr>
      <w:numPr>
        <w:ilvl w:val="1"/>
        <w:numId w:val="13"/>
      </w:numPr>
      <w:pBdr>
        <w:bottom w:val="single" w:sz="4" w:space="1" w:color="auto"/>
      </w:pBdr>
      <w:spacing w:before="200" w:after="0"/>
      <w:outlineLvl w:val="1"/>
    </w:pPr>
    <w:rPr>
      <w:rFonts w:ascii="Tw Cen MT Condensed" w:eastAsiaTheme="majorEastAsia" w:hAnsi="Tw Cen MT Condensed" w:cs="Times New Roman"/>
      <w:b/>
      <w:bCs/>
      <w:color w:val="000000" w:themeColor="text1"/>
      <w:sz w:val="28"/>
      <w:szCs w:val="28"/>
    </w:rPr>
  </w:style>
  <w:style w:type="paragraph" w:styleId="Heading3">
    <w:name w:val="heading 3"/>
    <w:basedOn w:val="Normal"/>
    <w:next w:val="Normal"/>
    <w:link w:val="Heading3Char"/>
    <w:uiPriority w:val="9"/>
    <w:unhideWhenUsed/>
    <w:qFormat/>
    <w:rsid w:val="00F11A41"/>
    <w:pPr>
      <w:numPr>
        <w:ilvl w:val="2"/>
        <w:numId w:val="13"/>
      </w:numPr>
      <w:pBdr>
        <w:bottom w:val="dotted" w:sz="4" w:space="1" w:color="auto"/>
      </w:pBdr>
      <w:spacing w:before="200" w:after="0" w:line="271" w:lineRule="auto"/>
      <w:outlineLvl w:val="2"/>
    </w:pPr>
    <w:rPr>
      <w:rFonts w:ascii="Trebuchet MS" w:eastAsiaTheme="majorEastAsia" w:hAnsi="Trebuchet MS" w:cstheme="majorBidi"/>
      <w:b/>
      <w:bCs/>
      <w:i/>
      <w:color w:val="595959" w:themeColor="text1" w:themeTint="A6"/>
      <w:sz w:val="20"/>
      <w:szCs w:val="20"/>
    </w:rPr>
  </w:style>
  <w:style w:type="paragraph" w:styleId="Heading4">
    <w:name w:val="heading 4"/>
    <w:basedOn w:val="Normal"/>
    <w:next w:val="Normal"/>
    <w:link w:val="Heading4Char"/>
    <w:uiPriority w:val="9"/>
    <w:unhideWhenUsed/>
    <w:qFormat/>
    <w:rsid w:val="00FD259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21073"/>
    <w:pPr>
      <w:spacing w:before="200" w:after="0"/>
      <w:outlineLvl w:val="4"/>
    </w:pPr>
    <w:rPr>
      <w:rFonts w:asciiTheme="majorHAnsi" w:eastAsiaTheme="majorEastAsia" w:hAnsiTheme="majorHAnsi" w:cstheme="majorBidi"/>
      <w:b/>
      <w:bCs/>
      <w:color w:val="548DD4" w:themeColor="text2" w:themeTint="99"/>
      <w:sz w:val="28"/>
      <w:szCs w:val="28"/>
    </w:rPr>
  </w:style>
  <w:style w:type="paragraph" w:styleId="Heading6">
    <w:name w:val="heading 6"/>
    <w:basedOn w:val="Normal"/>
    <w:next w:val="Normal"/>
    <w:link w:val="Heading6Char"/>
    <w:uiPriority w:val="9"/>
    <w:semiHidden/>
    <w:unhideWhenUsed/>
    <w:qFormat/>
    <w:rsid w:val="00FD259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D259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D259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D259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0E372F"/>
    <w:pPr>
      <w:tabs>
        <w:tab w:val="center" w:pos="4536"/>
        <w:tab w:val="right" w:pos="9072"/>
      </w:tabs>
    </w:pPr>
  </w:style>
  <w:style w:type="paragraph" w:customStyle="1" w:styleId="dmcFlietext">
    <w:name w:val="dmc Fließtext"/>
    <w:basedOn w:val="Normal"/>
    <w:link w:val="dmcFlietextChar"/>
    <w:rsid w:val="000E372F"/>
    <w:pPr>
      <w:spacing w:after="120"/>
      <w:ind w:left="851"/>
    </w:pPr>
  </w:style>
  <w:style w:type="paragraph" w:customStyle="1" w:styleId="dmcHeadline1">
    <w:name w:val="dmc Headline 1"/>
    <w:basedOn w:val="Normal"/>
    <w:next w:val="dmcFlietext"/>
    <w:rsid w:val="00D05D2E"/>
    <w:pPr>
      <w:spacing w:before="240" w:after="120" w:line="360" w:lineRule="exact"/>
      <w:ind w:left="851" w:hanging="360"/>
      <w:outlineLvl w:val="0"/>
    </w:pPr>
    <w:rPr>
      <w:rFonts w:asciiTheme="majorHAnsi" w:hAnsiTheme="majorHAnsi"/>
      <w:b/>
      <w:color w:val="000000" w:themeColor="text1"/>
      <w:sz w:val="32"/>
      <w:szCs w:val="32"/>
    </w:rPr>
  </w:style>
  <w:style w:type="paragraph" w:customStyle="1" w:styleId="dmcHeadline2">
    <w:name w:val="dmc Headline 2"/>
    <w:basedOn w:val="dmcHeadline1"/>
    <w:next w:val="dmcFlietext"/>
    <w:rsid w:val="00A652FF"/>
    <w:pPr>
      <w:numPr>
        <w:ilvl w:val="1"/>
      </w:numPr>
      <w:ind w:left="851" w:hanging="360"/>
      <w:outlineLvl w:val="1"/>
    </w:pPr>
    <w:rPr>
      <w:sz w:val="26"/>
      <w:szCs w:val="26"/>
    </w:rPr>
  </w:style>
  <w:style w:type="paragraph" w:customStyle="1" w:styleId="dmcHeadline3">
    <w:name w:val="dmc Headline 3"/>
    <w:basedOn w:val="dmcHeadline2"/>
    <w:next w:val="dmcFlietext"/>
    <w:rsid w:val="003F5069"/>
    <w:pPr>
      <w:numPr>
        <w:ilvl w:val="2"/>
      </w:numPr>
      <w:ind w:left="851" w:hanging="360"/>
      <w:outlineLvl w:val="2"/>
    </w:pPr>
    <w:rPr>
      <w:sz w:val="22"/>
      <w:szCs w:val="22"/>
    </w:rPr>
  </w:style>
  <w:style w:type="paragraph" w:styleId="Footer">
    <w:name w:val="footer"/>
    <w:basedOn w:val="Normal"/>
    <w:link w:val="FooterChar"/>
    <w:uiPriority w:val="99"/>
    <w:semiHidden/>
    <w:rsid w:val="000E372F"/>
    <w:pPr>
      <w:tabs>
        <w:tab w:val="center" w:pos="4536"/>
        <w:tab w:val="right" w:pos="9072"/>
      </w:tabs>
    </w:pPr>
    <w:rPr>
      <w:sz w:val="14"/>
    </w:rPr>
  </w:style>
  <w:style w:type="paragraph" w:customStyle="1" w:styleId="dmcd">
    <w:name w:val="dmc d"/>
    <w:basedOn w:val="dmcBildausgeblendet"/>
    <w:rsid w:val="000E372F"/>
    <w:pPr>
      <w:framePr w:hSpace="142" w:vSpace="142" w:wrap="around" w:vAnchor="page" w:hAnchor="page" w:xAlign="right" w:yAlign="bottom" w:anchorLock="1"/>
      <w:tabs>
        <w:tab w:val="center" w:pos="4536"/>
        <w:tab w:val="right" w:pos="9072"/>
      </w:tabs>
    </w:pPr>
    <w:rPr>
      <w:vanish w:val="0"/>
    </w:rPr>
  </w:style>
  <w:style w:type="paragraph" w:customStyle="1" w:styleId="dmcBildausgeblendet">
    <w:name w:val="dmc Bild ausgeblendet"/>
    <w:basedOn w:val="dmcBild"/>
    <w:rsid w:val="000E372F"/>
    <w:rPr>
      <w:vanish/>
    </w:rPr>
  </w:style>
  <w:style w:type="paragraph" w:customStyle="1" w:styleId="dmcBild">
    <w:name w:val="dmc Bild"/>
    <w:basedOn w:val="dmcFlietext"/>
    <w:rsid w:val="000E372F"/>
    <w:pPr>
      <w:spacing w:after="0" w:line="240" w:lineRule="auto"/>
    </w:pPr>
    <w:rPr>
      <w:noProof/>
    </w:rPr>
  </w:style>
  <w:style w:type="paragraph" w:customStyle="1" w:styleId="dmcFlietextbold">
    <w:name w:val="dmc Fließtext bold"/>
    <w:basedOn w:val="dmcFlietext"/>
    <w:rsid w:val="000E372F"/>
    <w:rPr>
      <w:b/>
    </w:rPr>
  </w:style>
  <w:style w:type="paragraph" w:customStyle="1" w:styleId="dmcAdressfeld">
    <w:name w:val="dmc Adressfeld"/>
    <w:basedOn w:val="dmcBrieftext"/>
    <w:rsid w:val="000E372F"/>
    <w:pPr>
      <w:framePr w:w="5670" w:h="1985" w:hRule="exact" w:hSpace="142" w:vSpace="142" w:wrap="notBeside" w:vAnchor="page" w:hAnchor="margin" w:y="3176" w:anchorLock="1"/>
    </w:pPr>
  </w:style>
  <w:style w:type="paragraph" w:customStyle="1" w:styleId="dmcBrieftext">
    <w:name w:val="dmc Brieftext"/>
    <w:basedOn w:val="Normal"/>
    <w:rsid w:val="000E372F"/>
    <w:pPr>
      <w:spacing w:after="120"/>
    </w:pPr>
  </w:style>
  <w:style w:type="paragraph" w:customStyle="1" w:styleId="dmcNummerierung">
    <w:name w:val="dmc Nummerierung"/>
    <w:basedOn w:val="dmcAufzhlung"/>
    <w:rsid w:val="000E372F"/>
    <w:pPr>
      <w:numPr>
        <w:numId w:val="1"/>
      </w:numPr>
    </w:pPr>
  </w:style>
  <w:style w:type="paragraph" w:customStyle="1" w:styleId="dmcAufzhlung">
    <w:name w:val="dmc Aufzählung"/>
    <w:basedOn w:val="dmcFlietext"/>
    <w:rsid w:val="000E372F"/>
    <w:pPr>
      <w:numPr>
        <w:numId w:val="2"/>
      </w:numPr>
    </w:pPr>
  </w:style>
  <w:style w:type="paragraph" w:customStyle="1" w:styleId="dmcSeitenzahl">
    <w:name w:val="dmc Seitenzahl"/>
    <w:basedOn w:val="Header"/>
    <w:next w:val="dmcFlietextohneEinzug"/>
    <w:rsid w:val="000E372F"/>
    <w:pPr>
      <w:framePr w:w="1985" w:hSpace="284" w:vSpace="142" w:wrap="around" w:vAnchor="page" w:hAnchor="page" w:xAlign="right" w:y="15253" w:anchorLock="1"/>
      <w:tabs>
        <w:tab w:val="left" w:pos="426"/>
      </w:tabs>
    </w:pPr>
    <w:rPr>
      <w:color w:val="808080"/>
      <w:sz w:val="14"/>
    </w:rPr>
  </w:style>
  <w:style w:type="paragraph" w:customStyle="1" w:styleId="dmcFlietextohneEinzug">
    <w:name w:val="dmc Fließtext ohne Einzug"/>
    <w:basedOn w:val="dmcFlietext"/>
    <w:rsid w:val="000E372F"/>
    <w:pPr>
      <w:tabs>
        <w:tab w:val="left" w:pos="1304"/>
      </w:tabs>
      <w:ind w:left="0"/>
    </w:pPr>
  </w:style>
  <w:style w:type="paragraph" w:customStyle="1" w:styleId="dmcCopyright">
    <w:name w:val="dmc Copyright"/>
    <w:basedOn w:val="Footer"/>
    <w:rsid w:val="000E372F"/>
  </w:style>
  <w:style w:type="paragraph" w:customStyle="1" w:styleId="dmcMarginalie">
    <w:name w:val="dmc Marginalie"/>
    <w:basedOn w:val="dmcFlietext"/>
    <w:rsid w:val="000E372F"/>
    <w:pPr>
      <w:framePr w:w="2268" w:hSpace="284" w:vSpace="142" w:wrap="around" w:vAnchor="text" w:hAnchor="page" w:xAlign="right" w:y="1"/>
      <w:pBdr>
        <w:top w:val="single" w:sz="8" w:space="1" w:color="808080"/>
        <w:bottom w:val="single" w:sz="8" w:space="1" w:color="808080"/>
      </w:pBdr>
      <w:spacing w:before="60" w:after="60" w:line="200" w:lineRule="exact"/>
      <w:ind w:left="0"/>
    </w:pPr>
    <w:rPr>
      <w:sz w:val="14"/>
    </w:rPr>
  </w:style>
  <w:style w:type="paragraph" w:customStyle="1" w:styleId="dmcMarginalieHeadline">
    <w:name w:val="dmc Marginalie Headline"/>
    <w:basedOn w:val="dmcMarginalie"/>
    <w:rsid w:val="000E372F"/>
    <w:pPr>
      <w:framePr w:wrap="around"/>
    </w:pPr>
    <w:rPr>
      <w:b/>
    </w:rPr>
  </w:style>
  <w:style w:type="paragraph" w:customStyle="1" w:styleId="dmcAnsprechpartner">
    <w:name w:val="dmc Ansprechpartner"/>
    <w:basedOn w:val="dmcSeitenzahl"/>
    <w:next w:val="dmcAnsprechpartnerHead"/>
    <w:rsid w:val="000E372F"/>
    <w:pPr>
      <w:framePr w:wrap="around" w:y="6051"/>
      <w:spacing w:after="240"/>
    </w:pPr>
  </w:style>
  <w:style w:type="paragraph" w:customStyle="1" w:styleId="dmcAnsprechpartnerHead">
    <w:name w:val="dmc Ansprechpartner Head"/>
    <w:basedOn w:val="dmcAnsprechpartner"/>
    <w:next w:val="dmcAnsprechpartner"/>
    <w:rsid w:val="000E372F"/>
    <w:pPr>
      <w:framePr w:wrap="around"/>
      <w:spacing w:after="0"/>
    </w:pPr>
    <w:rPr>
      <w:b/>
    </w:rPr>
  </w:style>
  <w:style w:type="paragraph" w:customStyle="1" w:styleId="dmcTabellen">
    <w:name w:val="dmc Tabellen"/>
    <w:basedOn w:val="dmcFlietextohneEinzug"/>
    <w:rsid w:val="000E372F"/>
    <w:pPr>
      <w:tabs>
        <w:tab w:val="clear" w:pos="1304"/>
        <w:tab w:val="left" w:pos="1134"/>
      </w:tabs>
      <w:spacing w:before="60" w:after="60"/>
    </w:pPr>
  </w:style>
  <w:style w:type="paragraph" w:customStyle="1" w:styleId="dmcBild-Logo">
    <w:name w:val="dmc Bild - Logo"/>
    <w:basedOn w:val="dmcBildausgeblendet"/>
    <w:rsid w:val="000E372F"/>
    <w:pPr>
      <w:framePr w:hSpace="142" w:vSpace="142" w:wrap="around" w:vAnchor="page" w:hAnchor="page" w:x="8223" w:y="965" w:anchorLock="1"/>
      <w:ind w:left="0"/>
    </w:pPr>
  </w:style>
  <w:style w:type="paragraph" w:styleId="Caption">
    <w:name w:val="caption"/>
    <w:basedOn w:val="Normal"/>
    <w:next w:val="Normal"/>
    <w:uiPriority w:val="35"/>
    <w:unhideWhenUsed/>
    <w:rsid w:val="007A5A94"/>
    <w:rPr>
      <w:b/>
      <w:bCs/>
      <w:sz w:val="18"/>
      <w:szCs w:val="18"/>
    </w:rPr>
  </w:style>
  <w:style w:type="paragraph" w:customStyle="1" w:styleId="dmcBildunterschrift">
    <w:name w:val="dmc Bildunterschrift"/>
    <w:basedOn w:val="dmcFlietext"/>
    <w:next w:val="dmcFlietext"/>
    <w:rsid w:val="000E372F"/>
    <w:pPr>
      <w:tabs>
        <w:tab w:val="left" w:pos="1985"/>
      </w:tabs>
      <w:ind w:left="1985" w:hanging="851"/>
    </w:pPr>
    <w:rPr>
      <w:sz w:val="14"/>
    </w:rPr>
  </w:style>
  <w:style w:type="paragraph" w:styleId="TableofFigures">
    <w:name w:val="table of figures"/>
    <w:basedOn w:val="Normal"/>
    <w:next w:val="Normal"/>
    <w:semiHidden/>
    <w:rsid w:val="000E372F"/>
    <w:pPr>
      <w:tabs>
        <w:tab w:val="left" w:pos="851"/>
        <w:tab w:val="left" w:pos="2552"/>
        <w:tab w:val="right" w:leader="dot" w:pos="7655"/>
      </w:tabs>
      <w:spacing w:before="120"/>
      <w:ind w:left="2552" w:hanging="1701"/>
    </w:pPr>
    <w:rPr>
      <w:noProof/>
    </w:rPr>
  </w:style>
  <w:style w:type="paragraph" w:customStyle="1" w:styleId="dmcTabellenrechtsbndig">
    <w:name w:val="dmc Tabellen rechtsbündig"/>
    <w:basedOn w:val="dmcTabellen"/>
    <w:rsid w:val="000E372F"/>
    <w:pPr>
      <w:jc w:val="right"/>
    </w:pPr>
  </w:style>
  <w:style w:type="paragraph" w:customStyle="1" w:styleId="dmcTabellen7pt">
    <w:name w:val="dmc Tabellen 7pt"/>
    <w:basedOn w:val="dmcTabellen"/>
    <w:rsid w:val="000E372F"/>
    <w:rPr>
      <w:sz w:val="14"/>
    </w:rPr>
  </w:style>
  <w:style w:type="paragraph" w:customStyle="1" w:styleId="dmcTabellenHead">
    <w:name w:val="dmc Tabellen Head"/>
    <w:basedOn w:val="dmcTabellen"/>
    <w:rsid w:val="000E372F"/>
    <w:rPr>
      <w:b/>
    </w:rPr>
  </w:style>
  <w:style w:type="paragraph" w:customStyle="1" w:styleId="dmcTabellen7ptHead">
    <w:name w:val="dmc Tabellen 7pt Head"/>
    <w:basedOn w:val="dmcTabellen7pt"/>
    <w:rsid w:val="000E372F"/>
    <w:rPr>
      <w:rFonts w:ascii="Frutiger 55 Roman" w:hAnsi="Frutiger 55 Roman"/>
    </w:rPr>
  </w:style>
  <w:style w:type="paragraph" w:styleId="TOC1">
    <w:name w:val="toc 1"/>
    <w:basedOn w:val="dmcFlietext"/>
    <w:next w:val="Normal"/>
    <w:autoRedefine/>
    <w:uiPriority w:val="39"/>
    <w:rsid w:val="00137000"/>
    <w:pPr>
      <w:tabs>
        <w:tab w:val="left" w:pos="1702"/>
        <w:tab w:val="right" w:leader="dot" w:pos="7655"/>
      </w:tabs>
      <w:spacing w:before="120" w:after="0"/>
      <w:ind w:left="1702" w:hanging="851"/>
    </w:pPr>
    <w:rPr>
      <w:noProof/>
    </w:rPr>
  </w:style>
  <w:style w:type="paragraph" w:styleId="Index1">
    <w:name w:val="index 1"/>
    <w:basedOn w:val="Normal"/>
    <w:next w:val="Normal"/>
    <w:autoRedefine/>
    <w:semiHidden/>
    <w:rsid w:val="000E372F"/>
    <w:pPr>
      <w:ind w:left="190" w:hanging="190"/>
    </w:pPr>
  </w:style>
  <w:style w:type="paragraph" w:styleId="Index2">
    <w:name w:val="index 2"/>
    <w:basedOn w:val="Normal"/>
    <w:next w:val="Normal"/>
    <w:autoRedefine/>
    <w:semiHidden/>
    <w:rsid w:val="000E372F"/>
    <w:pPr>
      <w:ind w:left="380" w:hanging="190"/>
    </w:pPr>
  </w:style>
  <w:style w:type="paragraph" w:styleId="Index3">
    <w:name w:val="index 3"/>
    <w:basedOn w:val="Normal"/>
    <w:next w:val="Normal"/>
    <w:autoRedefine/>
    <w:semiHidden/>
    <w:rsid w:val="000E372F"/>
    <w:pPr>
      <w:ind w:left="570" w:hanging="190"/>
    </w:pPr>
  </w:style>
  <w:style w:type="paragraph" w:styleId="Index4">
    <w:name w:val="index 4"/>
    <w:basedOn w:val="Normal"/>
    <w:next w:val="Normal"/>
    <w:autoRedefine/>
    <w:semiHidden/>
    <w:rsid w:val="000E372F"/>
    <w:pPr>
      <w:ind w:left="760" w:hanging="190"/>
    </w:pPr>
  </w:style>
  <w:style w:type="paragraph" w:styleId="Index5">
    <w:name w:val="index 5"/>
    <w:basedOn w:val="Normal"/>
    <w:next w:val="Normal"/>
    <w:autoRedefine/>
    <w:semiHidden/>
    <w:rsid w:val="000E372F"/>
    <w:pPr>
      <w:ind w:left="950" w:hanging="190"/>
    </w:pPr>
  </w:style>
  <w:style w:type="paragraph" w:styleId="Index6">
    <w:name w:val="index 6"/>
    <w:basedOn w:val="Normal"/>
    <w:next w:val="Normal"/>
    <w:autoRedefine/>
    <w:semiHidden/>
    <w:rsid w:val="000E372F"/>
    <w:pPr>
      <w:ind w:left="1140" w:hanging="190"/>
    </w:pPr>
  </w:style>
  <w:style w:type="paragraph" w:styleId="Index7">
    <w:name w:val="index 7"/>
    <w:basedOn w:val="Normal"/>
    <w:next w:val="Normal"/>
    <w:autoRedefine/>
    <w:semiHidden/>
    <w:rsid w:val="000E372F"/>
    <w:pPr>
      <w:ind w:left="1330" w:hanging="190"/>
    </w:pPr>
  </w:style>
  <w:style w:type="paragraph" w:styleId="Index8">
    <w:name w:val="index 8"/>
    <w:basedOn w:val="Normal"/>
    <w:next w:val="Normal"/>
    <w:autoRedefine/>
    <w:semiHidden/>
    <w:rsid w:val="000E372F"/>
    <w:pPr>
      <w:ind w:left="1520" w:hanging="190"/>
    </w:pPr>
  </w:style>
  <w:style w:type="paragraph" w:styleId="Index9">
    <w:name w:val="index 9"/>
    <w:basedOn w:val="Normal"/>
    <w:next w:val="Normal"/>
    <w:autoRedefine/>
    <w:semiHidden/>
    <w:rsid w:val="000E372F"/>
    <w:pPr>
      <w:ind w:left="1710" w:hanging="190"/>
    </w:pPr>
  </w:style>
  <w:style w:type="paragraph" w:styleId="IndexHeading">
    <w:name w:val="index heading"/>
    <w:basedOn w:val="Normal"/>
    <w:next w:val="Index1"/>
    <w:semiHidden/>
    <w:rsid w:val="000E372F"/>
    <w:pPr>
      <w:pBdr>
        <w:top w:val="single" w:sz="8" w:space="1" w:color="808080"/>
      </w:pBdr>
      <w:spacing w:before="120" w:after="120"/>
    </w:pPr>
    <w:rPr>
      <w:b/>
    </w:rPr>
  </w:style>
  <w:style w:type="character" w:styleId="FollowedHyperlink">
    <w:name w:val="FollowedHyperlink"/>
    <w:basedOn w:val="DefaultParagraphFont"/>
    <w:semiHidden/>
    <w:rsid w:val="000E372F"/>
    <w:rPr>
      <w:color w:val="800080"/>
      <w:u w:val="single"/>
    </w:rPr>
  </w:style>
  <w:style w:type="paragraph" w:customStyle="1" w:styleId="dmcIndexHead">
    <w:name w:val="dmc IndexHead"/>
    <w:basedOn w:val="dmcHeadline1"/>
    <w:rsid w:val="000E372F"/>
    <w:pPr>
      <w:tabs>
        <w:tab w:val="left" w:pos="1134"/>
        <w:tab w:val="right" w:pos="7655"/>
      </w:tabs>
      <w:ind w:firstLine="0"/>
      <w:outlineLvl w:val="9"/>
    </w:pPr>
  </w:style>
  <w:style w:type="paragraph" w:customStyle="1" w:styleId="-SEITE-">
    <w:name w:val="- SEITE -"/>
    <w:rsid w:val="000E372F"/>
    <w:rPr>
      <w:lang w:val="de-DE" w:eastAsia="de-DE"/>
    </w:rPr>
  </w:style>
  <w:style w:type="paragraph" w:customStyle="1" w:styleId="dmcBildZweispaltig">
    <w:name w:val="dmc Bild Zweispaltig"/>
    <w:basedOn w:val="dmcBild"/>
    <w:rsid w:val="000E372F"/>
    <w:pPr>
      <w:ind w:left="0"/>
    </w:pPr>
  </w:style>
  <w:style w:type="paragraph" w:customStyle="1" w:styleId="dmcBildunterschrift2">
    <w:name w:val="dmc Bildunterschrift 2"/>
    <w:basedOn w:val="dmcBildunterschrift"/>
    <w:rsid w:val="000E372F"/>
    <w:pPr>
      <w:tabs>
        <w:tab w:val="clear" w:pos="1985"/>
        <w:tab w:val="left" w:pos="936"/>
      </w:tabs>
      <w:ind w:left="936" w:hanging="936"/>
    </w:pPr>
  </w:style>
  <w:style w:type="paragraph" w:customStyle="1" w:styleId="dmcBriefUnterschrift">
    <w:name w:val="dmc Brief Unterschrift"/>
    <w:basedOn w:val="Normal"/>
    <w:rsid w:val="000E372F"/>
    <w:pPr>
      <w:tabs>
        <w:tab w:val="left" w:pos="3969"/>
      </w:tabs>
      <w:spacing w:after="120"/>
    </w:pPr>
  </w:style>
  <w:style w:type="paragraph" w:customStyle="1" w:styleId="dmcBriefHead">
    <w:name w:val="dmc BriefHead"/>
    <w:basedOn w:val="dmcBrieftext"/>
    <w:rsid w:val="000E372F"/>
    <w:rPr>
      <w:b/>
    </w:rPr>
  </w:style>
  <w:style w:type="paragraph" w:customStyle="1" w:styleId="dmcFunote">
    <w:name w:val="dmc Fußnote"/>
    <w:basedOn w:val="dmcFlietextohneEinzug"/>
    <w:rsid w:val="000E372F"/>
    <w:pPr>
      <w:framePr w:w="8051" w:hSpace="142" w:wrap="around" w:hAnchor="page" w:x="1294" w:yAlign="bottom" w:anchorLock="1"/>
      <w:tabs>
        <w:tab w:val="clear" w:pos="1304"/>
      </w:tabs>
      <w:spacing w:after="60" w:line="180" w:lineRule="exact"/>
    </w:pPr>
    <w:rPr>
      <w:sz w:val="14"/>
    </w:rPr>
  </w:style>
  <w:style w:type="paragraph" w:customStyle="1" w:styleId="Fliesstext">
    <w:name w:val="Fliesstext"/>
    <w:rsid w:val="000E372F"/>
    <w:pPr>
      <w:keepLines/>
      <w:widowControl w:val="0"/>
      <w:spacing w:after="140" w:line="280" w:lineRule="exact"/>
      <w:ind w:firstLine="340"/>
    </w:pPr>
    <w:rPr>
      <w:rFonts w:ascii="FragmontOneRegular" w:hAnsi="FragmontOneRegular"/>
      <w:lang w:val="de-DE" w:eastAsia="de-DE"/>
    </w:rPr>
  </w:style>
  <w:style w:type="character" w:styleId="Hyperlink">
    <w:name w:val="Hyperlink"/>
    <w:basedOn w:val="DefaultParagraphFont"/>
    <w:uiPriority w:val="99"/>
    <w:rsid w:val="000E372F"/>
    <w:rPr>
      <w:color w:val="0000FF"/>
      <w:u w:val="single"/>
    </w:rPr>
  </w:style>
  <w:style w:type="paragraph" w:styleId="BodyText">
    <w:name w:val="Body Text"/>
    <w:basedOn w:val="Normal"/>
    <w:semiHidden/>
    <w:rsid w:val="000E372F"/>
    <w:pPr>
      <w:spacing w:line="240" w:lineRule="auto"/>
      <w:jc w:val="both"/>
    </w:pPr>
    <w:rPr>
      <w:rFonts w:ascii="Times New Roman" w:hAnsi="Times New Roman"/>
    </w:rPr>
  </w:style>
  <w:style w:type="paragraph" w:customStyle="1" w:styleId="dmcBriefTab">
    <w:name w:val="dmc Brief Tab"/>
    <w:basedOn w:val="dmcBrieftext"/>
    <w:rsid w:val="000E372F"/>
    <w:pPr>
      <w:tabs>
        <w:tab w:val="left" w:pos="3969"/>
      </w:tabs>
    </w:pPr>
  </w:style>
  <w:style w:type="paragraph" w:customStyle="1" w:styleId="dmcFaxkopf">
    <w:name w:val="dmc Faxkopf"/>
    <w:basedOn w:val="dmcAdressfeld"/>
    <w:rsid w:val="000E372F"/>
    <w:pPr>
      <w:framePr w:w="6237" w:hRule="auto" w:wrap="notBeside" w:y="1730"/>
      <w:spacing w:before="60" w:after="60" w:line="180" w:lineRule="exact"/>
    </w:pPr>
    <w:rPr>
      <w:noProof/>
      <w:sz w:val="16"/>
    </w:rPr>
  </w:style>
  <w:style w:type="paragraph" w:customStyle="1" w:styleId="dmcAngebotTitelHead">
    <w:name w:val="dmc Angebot Titel Head"/>
    <w:basedOn w:val="Normal"/>
    <w:next w:val="dmcAngebotTitel"/>
    <w:rsid w:val="000E372F"/>
    <w:pPr>
      <w:framePr w:w="7326" w:hSpace="142" w:vSpace="142" w:wrap="notBeside" w:vAnchor="page" w:hAnchor="margin" w:y="4180" w:anchorLock="1"/>
      <w:tabs>
        <w:tab w:val="center" w:pos="4536"/>
        <w:tab w:val="right" w:pos="9072"/>
      </w:tabs>
      <w:ind w:left="851"/>
    </w:pPr>
    <w:rPr>
      <w:b/>
    </w:rPr>
  </w:style>
  <w:style w:type="paragraph" w:customStyle="1" w:styleId="dmcAngebotTitel">
    <w:name w:val="dmc Angebot Titel"/>
    <w:basedOn w:val="Normal"/>
    <w:next w:val="Normal"/>
    <w:rsid w:val="000E372F"/>
    <w:pPr>
      <w:framePr w:w="7326" w:hSpace="142" w:vSpace="142" w:wrap="notBeside" w:vAnchor="page" w:hAnchor="margin" w:y="4180" w:anchorLock="1"/>
      <w:tabs>
        <w:tab w:val="center" w:pos="4536"/>
        <w:tab w:val="right" w:pos="9072"/>
      </w:tabs>
      <w:spacing w:after="240"/>
      <w:ind w:left="851"/>
    </w:pPr>
  </w:style>
  <w:style w:type="paragraph" w:customStyle="1" w:styleId="dmcAngebotHeadline">
    <w:name w:val="dmc Angebot Headline"/>
    <w:basedOn w:val="dmcFaxkopf"/>
    <w:next w:val="dmcAngebotSubline"/>
    <w:rsid w:val="000E372F"/>
    <w:pPr>
      <w:framePr w:w="7326" w:wrap="notBeside" w:y="4180"/>
      <w:spacing w:line="540" w:lineRule="exact"/>
    </w:pPr>
    <w:rPr>
      <w:b/>
      <w:color w:val="808080"/>
      <w:sz w:val="32"/>
    </w:rPr>
  </w:style>
  <w:style w:type="paragraph" w:customStyle="1" w:styleId="dmcAngebotSubline">
    <w:name w:val="dmc Angebot Subline"/>
    <w:basedOn w:val="dmcAngebotHeadline"/>
    <w:rsid w:val="000E372F"/>
    <w:pPr>
      <w:framePr w:wrap="notBeside"/>
      <w:spacing w:after="840" w:line="240" w:lineRule="exact"/>
    </w:pPr>
    <w:rPr>
      <w:color w:val="000000"/>
      <w:sz w:val="24"/>
    </w:rPr>
  </w:style>
  <w:style w:type="paragraph" w:customStyle="1" w:styleId="dmcFlietextRoman">
    <w:name w:val="dmc Fließtext Roman"/>
    <w:basedOn w:val="dmcFlietext"/>
    <w:rsid w:val="000E372F"/>
    <w:rPr>
      <w:rFonts w:ascii="Frutiger 55 Roman" w:hAnsi="Frutiger 55 Roman"/>
    </w:rPr>
  </w:style>
  <w:style w:type="paragraph" w:customStyle="1" w:styleId="dmcHeadline4">
    <w:name w:val="dmc Headline 4"/>
    <w:basedOn w:val="dmcHeadline3"/>
    <w:next w:val="dmcFlietext"/>
    <w:rsid w:val="000E372F"/>
    <w:pPr>
      <w:numPr>
        <w:ilvl w:val="3"/>
      </w:numPr>
      <w:ind w:left="851" w:hanging="360"/>
      <w:outlineLvl w:val="3"/>
    </w:pPr>
    <w:rPr>
      <w:sz w:val="20"/>
    </w:rPr>
  </w:style>
  <w:style w:type="paragraph" w:styleId="FootnoteText">
    <w:name w:val="footnote text"/>
    <w:basedOn w:val="dmcFunote"/>
    <w:link w:val="FootnoteTextChar"/>
    <w:uiPriority w:val="99"/>
    <w:semiHidden/>
    <w:rsid w:val="000E372F"/>
    <w:pPr>
      <w:framePr w:wrap="around"/>
    </w:pPr>
  </w:style>
  <w:style w:type="character" w:styleId="FootnoteReference">
    <w:name w:val="footnote reference"/>
    <w:basedOn w:val="DefaultParagraphFont"/>
    <w:uiPriority w:val="99"/>
    <w:semiHidden/>
    <w:rsid w:val="000E372F"/>
    <w:rPr>
      <w:vertAlign w:val="superscript"/>
    </w:rPr>
  </w:style>
  <w:style w:type="paragraph" w:customStyle="1" w:styleId="dmcAngebotUnterschrift">
    <w:name w:val="dmc Angebot Unterschrift"/>
    <w:basedOn w:val="dmcFlietext"/>
    <w:rsid w:val="000E372F"/>
    <w:pPr>
      <w:tabs>
        <w:tab w:val="left" w:pos="3969"/>
      </w:tabs>
    </w:pPr>
  </w:style>
  <w:style w:type="paragraph" w:customStyle="1" w:styleId="dmcUnterschrift">
    <w:name w:val="dmc Unterschrift"/>
    <w:basedOn w:val="dmcFlietext"/>
    <w:rsid w:val="000E372F"/>
    <w:pPr>
      <w:pBdr>
        <w:top w:val="single" w:sz="4" w:space="1" w:color="000000"/>
      </w:pBdr>
    </w:pPr>
    <w:rPr>
      <w:sz w:val="14"/>
    </w:rPr>
  </w:style>
  <w:style w:type="paragraph" w:customStyle="1" w:styleId="dmcBriefRoman">
    <w:name w:val="dmc Brief Roman"/>
    <w:basedOn w:val="dmcBrieftext"/>
    <w:rsid w:val="000E372F"/>
    <w:rPr>
      <w:rFonts w:ascii="Frutiger 55 Roman" w:hAnsi="Frutiger 55 Roman"/>
    </w:rPr>
  </w:style>
  <w:style w:type="paragraph" w:customStyle="1" w:styleId="PDFSeite1">
    <w:name w:val="PDF Seite 1"/>
    <w:rsid w:val="000E372F"/>
    <w:pPr>
      <w:ind w:left="1134"/>
    </w:pPr>
    <w:rPr>
      <w:rFonts w:ascii="Frutiger 45 Light" w:hAnsi="Frutiger 45 Light"/>
      <w:noProof/>
      <w:color w:val="000000"/>
      <w:sz w:val="19"/>
      <w:lang w:val="de-DE" w:eastAsia="de-DE"/>
    </w:rPr>
  </w:style>
  <w:style w:type="paragraph" w:customStyle="1" w:styleId="duntenrechts">
    <w:name w:val="d unten rechts"/>
    <w:rsid w:val="000E372F"/>
    <w:pPr>
      <w:ind w:left="1134"/>
    </w:pPr>
    <w:rPr>
      <w:rFonts w:ascii="Frutiger 45 Light" w:hAnsi="Frutiger 45 Light"/>
      <w:noProof/>
      <w:color w:val="000000"/>
      <w:sz w:val="19"/>
      <w:lang w:val="de-DE" w:eastAsia="de-DE"/>
    </w:rPr>
  </w:style>
  <w:style w:type="paragraph" w:customStyle="1" w:styleId="PDFFolgeseiten">
    <w:name w:val="PDF Folgeseiten"/>
    <w:rsid w:val="000E372F"/>
    <w:pPr>
      <w:ind w:left="1134"/>
    </w:pPr>
    <w:rPr>
      <w:rFonts w:ascii="Frutiger 45 Light" w:hAnsi="Frutiger 45 Light"/>
      <w:noProof/>
      <w:color w:val="000000"/>
      <w:sz w:val="19"/>
      <w:lang w:val="de-DE" w:eastAsia="de-DE"/>
    </w:rPr>
  </w:style>
  <w:style w:type="paragraph" w:customStyle="1" w:styleId="Copyright">
    <w:name w:val="Copyright"/>
    <w:rsid w:val="000E372F"/>
    <w:pPr>
      <w:tabs>
        <w:tab w:val="center" w:pos="4536"/>
        <w:tab w:val="right" w:pos="9072"/>
      </w:tabs>
      <w:spacing w:line="240" w:lineRule="exact"/>
    </w:pPr>
    <w:rPr>
      <w:rFonts w:ascii="Frutiger 45 Light" w:hAnsi="Frutiger 45 Light"/>
      <w:color w:val="000000"/>
      <w:sz w:val="14"/>
      <w:lang w:val="de-DE" w:eastAsia="de-DE"/>
    </w:rPr>
  </w:style>
  <w:style w:type="paragraph" w:customStyle="1" w:styleId="PunkteOben">
    <w:name w:val="Punkte Ob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Punkteunten">
    <w:name w:val="Punkte unt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Briefvorlage">
    <w:name w:val="Briefvorlage"/>
    <w:rsid w:val="000E372F"/>
    <w:pPr>
      <w:spacing w:line="240" w:lineRule="exact"/>
    </w:pPr>
    <w:rPr>
      <w:rFonts w:ascii="Frutiger 45 Light" w:hAnsi="Frutiger 45 Light"/>
      <w:color w:val="000000"/>
      <w:sz w:val="19"/>
      <w:lang w:val="de-DE" w:eastAsia="de-DE"/>
    </w:rPr>
  </w:style>
  <w:style w:type="paragraph" w:customStyle="1" w:styleId="Auftragsbesttigung">
    <w:name w:val="Auftragsbestätigung"/>
    <w:rsid w:val="000E372F"/>
    <w:pPr>
      <w:spacing w:after="120" w:line="240" w:lineRule="exact"/>
    </w:pPr>
    <w:rPr>
      <w:rFonts w:ascii="Frutiger 45 Light" w:hAnsi="Frutiger 45 Light"/>
      <w:color w:val="000000"/>
      <w:sz w:val="19"/>
      <w:lang w:val="de-DE" w:eastAsia="de-DE"/>
    </w:rPr>
  </w:style>
  <w:style w:type="paragraph" w:customStyle="1" w:styleId="Grafikabnahme">
    <w:name w:val="Grafikabnahme"/>
    <w:rsid w:val="000E372F"/>
    <w:pPr>
      <w:spacing w:after="120" w:line="240" w:lineRule="exact"/>
    </w:pPr>
    <w:rPr>
      <w:rFonts w:ascii="Frutiger 45 Light" w:hAnsi="Frutiger 45 Light"/>
      <w:color w:val="000000"/>
      <w:sz w:val="19"/>
      <w:lang w:val="de-DE" w:eastAsia="de-DE"/>
    </w:rPr>
  </w:style>
  <w:style w:type="paragraph" w:customStyle="1" w:styleId="Konzeptabnahme">
    <w:name w:val="Konzeptabnahme"/>
    <w:rsid w:val="000E372F"/>
    <w:pPr>
      <w:spacing w:after="120" w:line="240" w:lineRule="exact"/>
    </w:pPr>
    <w:rPr>
      <w:rFonts w:ascii="Frutiger 45 Light" w:hAnsi="Frutiger 45 Light"/>
      <w:color w:val="000000"/>
      <w:sz w:val="19"/>
      <w:lang w:val="de-DE" w:eastAsia="de-DE"/>
    </w:rPr>
  </w:style>
  <w:style w:type="paragraph" w:customStyle="1" w:styleId="dmcHeadline5">
    <w:name w:val="dmc Headline 5"/>
    <w:basedOn w:val="dmcHeadline4"/>
    <w:next w:val="dmcFlietext"/>
    <w:rsid w:val="000E372F"/>
    <w:pPr>
      <w:numPr>
        <w:ilvl w:val="0"/>
      </w:numPr>
      <w:tabs>
        <w:tab w:val="num" w:pos="643"/>
        <w:tab w:val="num" w:pos="1491"/>
      </w:tabs>
      <w:ind w:left="1491" w:hanging="357"/>
      <w:outlineLvl w:val="4"/>
    </w:pPr>
  </w:style>
  <w:style w:type="paragraph" w:customStyle="1" w:styleId="dmcFirmierungrechtsunten">
    <w:name w:val="dmc Firmierung rechts unten"/>
    <w:basedOn w:val="dmcAnsprechpartnerHead"/>
    <w:rsid w:val="000E372F"/>
    <w:pPr>
      <w:framePr w:w="2121" w:hSpace="57" w:wrap="around" w:y="12078"/>
      <w:tabs>
        <w:tab w:val="clear" w:pos="4536"/>
        <w:tab w:val="clear" w:pos="9072"/>
        <w:tab w:val="left" w:pos="284"/>
      </w:tabs>
    </w:pPr>
    <w:rPr>
      <w:b w:val="0"/>
    </w:rPr>
  </w:style>
  <w:style w:type="paragraph" w:customStyle="1" w:styleId="dmcAnlage">
    <w:name w:val="dmc Anlage"/>
    <w:basedOn w:val="dmcAdressfeld"/>
    <w:rsid w:val="000E372F"/>
    <w:pPr>
      <w:framePr w:w="7371" w:hRule="auto" w:wrap="notBeside" w:vAnchor="margin" w:hAnchor="text" w:y="14545"/>
    </w:pPr>
  </w:style>
  <w:style w:type="paragraph" w:customStyle="1" w:styleId="dmcAngebotTitel2">
    <w:name w:val="dmc Angebot Titel 2"/>
    <w:basedOn w:val="dmcAngebotTitel"/>
    <w:rsid w:val="000E372F"/>
    <w:pPr>
      <w:framePr w:wrap="notBeside"/>
      <w:tabs>
        <w:tab w:val="clear" w:pos="4536"/>
        <w:tab w:val="left" w:pos="1701"/>
        <w:tab w:val="left" w:pos="1985"/>
      </w:tabs>
      <w:spacing w:after="120"/>
    </w:pPr>
  </w:style>
  <w:style w:type="paragraph" w:customStyle="1" w:styleId="dmcBriefBetreff">
    <w:name w:val="dmc Brief Betreff"/>
    <w:basedOn w:val="dmcBrieftext"/>
    <w:next w:val="dmcBrieftext"/>
    <w:rsid w:val="000E372F"/>
    <w:rPr>
      <w:b/>
    </w:rPr>
  </w:style>
  <w:style w:type="paragraph" w:customStyle="1" w:styleId="dmcTabellenNummerierung">
    <w:name w:val="dmc Tabellen Nummerierung"/>
    <w:basedOn w:val="dmcTabellen"/>
    <w:rsid w:val="000E372F"/>
    <w:pPr>
      <w:numPr>
        <w:numId w:val="3"/>
      </w:numPr>
    </w:pPr>
  </w:style>
  <w:style w:type="paragraph" w:styleId="TOC6">
    <w:name w:val="toc 6"/>
    <w:basedOn w:val="Normal"/>
    <w:next w:val="Normal"/>
    <w:autoRedefine/>
    <w:uiPriority w:val="39"/>
    <w:rsid w:val="000E372F"/>
    <w:pPr>
      <w:ind w:left="1000"/>
    </w:pPr>
  </w:style>
  <w:style w:type="paragraph" w:styleId="TOC2">
    <w:name w:val="toc 2"/>
    <w:basedOn w:val="TOC1"/>
    <w:next w:val="Normal"/>
    <w:uiPriority w:val="39"/>
    <w:rsid w:val="000E372F"/>
    <w:pPr>
      <w:spacing w:before="0"/>
    </w:pPr>
  </w:style>
  <w:style w:type="paragraph" w:styleId="TOC3">
    <w:name w:val="toc 3"/>
    <w:basedOn w:val="TOC2"/>
    <w:next w:val="Normal"/>
    <w:uiPriority w:val="39"/>
    <w:rsid w:val="000E372F"/>
    <w:pPr>
      <w:tabs>
        <w:tab w:val="left" w:pos="1985"/>
      </w:tabs>
    </w:pPr>
  </w:style>
  <w:style w:type="paragraph" w:styleId="TOC4">
    <w:name w:val="toc 4"/>
    <w:basedOn w:val="Normal"/>
    <w:next w:val="Normal"/>
    <w:uiPriority w:val="39"/>
    <w:rsid w:val="000E372F"/>
    <w:pPr>
      <w:tabs>
        <w:tab w:val="left" w:pos="1985"/>
        <w:tab w:val="left" w:pos="2552"/>
        <w:tab w:val="right" w:leader="dot" w:pos="7655"/>
      </w:tabs>
      <w:ind w:left="2552" w:hanging="1418"/>
    </w:pPr>
    <w:rPr>
      <w:noProof/>
    </w:rPr>
  </w:style>
  <w:style w:type="paragraph" w:styleId="TOC5">
    <w:name w:val="toc 5"/>
    <w:basedOn w:val="TOC4"/>
    <w:next w:val="Normal"/>
    <w:uiPriority w:val="39"/>
    <w:rsid w:val="000E372F"/>
  </w:style>
  <w:style w:type="paragraph" w:styleId="TOC7">
    <w:name w:val="toc 7"/>
    <w:basedOn w:val="Normal"/>
    <w:next w:val="Normal"/>
    <w:autoRedefine/>
    <w:uiPriority w:val="39"/>
    <w:rsid w:val="000E372F"/>
    <w:pPr>
      <w:ind w:left="1200"/>
    </w:pPr>
  </w:style>
  <w:style w:type="paragraph" w:styleId="TOC8">
    <w:name w:val="toc 8"/>
    <w:basedOn w:val="Normal"/>
    <w:next w:val="Normal"/>
    <w:autoRedefine/>
    <w:uiPriority w:val="39"/>
    <w:rsid w:val="000E372F"/>
    <w:pPr>
      <w:ind w:left="1400"/>
    </w:pPr>
  </w:style>
  <w:style w:type="paragraph" w:styleId="TOC9">
    <w:name w:val="toc 9"/>
    <w:basedOn w:val="Normal"/>
    <w:next w:val="Normal"/>
    <w:autoRedefine/>
    <w:uiPriority w:val="39"/>
    <w:rsid w:val="000E372F"/>
    <w:pPr>
      <w:ind w:left="1600"/>
    </w:pPr>
  </w:style>
  <w:style w:type="paragraph" w:customStyle="1" w:styleId="dmcIndexHead2">
    <w:name w:val="dmc IndexHead2"/>
    <w:basedOn w:val="dmcIndexHead"/>
    <w:rsid w:val="000E372F"/>
    <w:pPr>
      <w:tabs>
        <w:tab w:val="clear" w:pos="1134"/>
      </w:tabs>
      <w:ind w:left="0"/>
    </w:pPr>
  </w:style>
  <w:style w:type="paragraph" w:customStyle="1" w:styleId="dmcTabellenNummerierung7pt">
    <w:name w:val="dmc Tabellen Nummerierung 7pt"/>
    <w:basedOn w:val="dmcTabellenNummerierung"/>
    <w:rsid w:val="000E372F"/>
    <w:pPr>
      <w:numPr>
        <w:numId w:val="4"/>
      </w:numPr>
    </w:pPr>
    <w:rPr>
      <w:sz w:val="14"/>
    </w:rPr>
  </w:style>
  <w:style w:type="paragraph" w:customStyle="1" w:styleId="dmcAuzhlung2">
    <w:name w:val="dmc Auzählung 2"/>
    <w:basedOn w:val="dmcAufzhlung"/>
    <w:rsid w:val="000E372F"/>
    <w:pPr>
      <w:numPr>
        <w:numId w:val="11"/>
      </w:numPr>
    </w:pPr>
  </w:style>
  <w:style w:type="paragraph" w:customStyle="1" w:styleId="dmcAdresskopf">
    <w:name w:val="dmc Adresskopf"/>
    <w:basedOn w:val="dmcAdressfeld"/>
    <w:rsid w:val="000E372F"/>
    <w:pPr>
      <w:framePr w:h="284" w:hRule="exact" w:wrap="notBeside" w:y="2779"/>
    </w:pPr>
    <w:rPr>
      <w:vanish/>
      <w:color w:val="808080"/>
      <w:sz w:val="12"/>
    </w:rPr>
  </w:style>
  <w:style w:type="paragraph" w:customStyle="1" w:styleId="dmcFirmierungunten">
    <w:name w:val="dmc Firmierung unten"/>
    <w:basedOn w:val="Normal"/>
    <w:rsid w:val="000E372F"/>
    <w:pPr>
      <w:framePr w:w="9639" w:hSpace="142" w:vSpace="142" w:wrap="notBeside" w:vAnchor="page" w:hAnchor="margin" w:y="15310" w:anchorLock="1"/>
      <w:tabs>
        <w:tab w:val="left" w:pos="284"/>
        <w:tab w:val="left" w:pos="426"/>
      </w:tabs>
      <w:spacing w:after="60" w:line="180" w:lineRule="exact"/>
    </w:pPr>
    <w:rPr>
      <w:vanish/>
      <w:sz w:val="14"/>
    </w:rPr>
  </w:style>
  <w:style w:type="paragraph" w:customStyle="1" w:styleId="dmcBriefkopf">
    <w:name w:val="dmc Briefkopf"/>
    <w:basedOn w:val="dmcSeitenzahl"/>
    <w:rsid w:val="000E372F"/>
    <w:pPr>
      <w:framePr w:wrap="around" w:y="1929"/>
      <w:tabs>
        <w:tab w:val="clear" w:pos="426"/>
        <w:tab w:val="left" w:pos="567"/>
      </w:tabs>
      <w:spacing w:after="120" w:line="180" w:lineRule="exact"/>
    </w:pPr>
    <w:rPr>
      <w:vanish/>
      <w:color w:val="000000"/>
    </w:rPr>
  </w:style>
  <w:style w:type="paragraph" w:customStyle="1" w:styleId="dmcBulletList">
    <w:name w:val="dmc BulletList"/>
    <w:basedOn w:val="dmcAufzhlung"/>
    <w:rsid w:val="000E372F"/>
    <w:pPr>
      <w:numPr>
        <w:numId w:val="0"/>
      </w:numPr>
      <w:tabs>
        <w:tab w:val="num" w:pos="927"/>
      </w:tabs>
      <w:ind w:left="1491" w:hanging="357"/>
    </w:pPr>
    <w:rPr>
      <w:sz w:val="19"/>
    </w:rPr>
  </w:style>
  <w:style w:type="paragraph" w:customStyle="1" w:styleId="AbnahmeTestsystem">
    <w:name w:val="Abnahme Testsystem"/>
    <w:rsid w:val="000E372F"/>
    <w:pPr>
      <w:spacing w:line="240" w:lineRule="exact"/>
    </w:pPr>
    <w:rPr>
      <w:rFonts w:ascii="Frutiger 45 Light" w:hAnsi="Frutiger 45 Light"/>
      <w:color w:val="000000"/>
      <w:lang w:val="de-DE" w:eastAsia="de-DE"/>
    </w:rPr>
  </w:style>
  <w:style w:type="paragraph" w:customStyle="1" w:styleId="TabelleInhalt">
    <w:name w:val="Tabelle Inhalt"/>
    <w:rsid w:val="000E372F"/>
    <w:pPr>
      <w:tabs>
        <w:tab w:val="left" w:pos="3969"/>
      </w:tabs>
      <w:spacing w:after="120" w:line="240" w:lineRule="exact"/>
      <w:ind w:left="1134"/>
    </w:pPr>
    <w:rPr>
      <w:rFonts w:ascii="Frutiger 45 Light" w:hAnsi="Frutiger 45 Light"/>
      <w:color w:val="000000"/>
      <w:lang w:val="de-DE" w:eastAsia="de-DE"/>
    </w:rPr>
  </w:style>
  <w:style w:type="character" w:styleId="PageNumber">
    <w:name w:val="page number"/>
    <w:basedOn w:val="DefaultParagraphFont"/>
    <w:semiHidden/>
    <w:rsid w:val="000E372F"/>
  </w:style>
  <w:style w:type="paragraph" w:customStyle="1" w:styleId="dmcFaxkopfRoman">
    <w:name w:val="dmc Faxkopf Roman"/>
    <w:basedOn w:val="dmcFaxkopf"/>
    <w:rsid w:val="000E372F"/>
    <w:pPr>
      <w:framePr w:wrap="notBeside"/>
    </w:pPr>
    <w:rPr>
      <w:rFonts w:ascii="Frutiger 55 Roman" w:hAnsi="Frutiger 55 Roman"/>
    </w:rPr>
  </w:style>
  <w:style w:type="paragraph" w:customStyle="1" w:styleId="dmcFax">
    <w:name w:val="dmc Fax"/>
    <w:basedOn w:val="dmcAdressfeld"/>
    <w:rsid w:val="000E372F"/>
    <w:pPr>
      <w:framePr w:w="7655" w:h="856" w:wrap="notBeside" w:y="4032"/>
      <w:spacing w:after="240" w:line="240" w:lineRule="auto"/>
    </w:pPr>
    <w:rPr>
      <w:b/>
      <w:noProof/>
      <w:sz w:val="32"/>
    </w:rPr>
  </w:style>
  <w:style w:type="paragraph" w:customStyle="1" w:styleId="dmcfirmierunguntenFax">
    <w:name w:val="dmc firmierung unten Fax"/>
    <w:basedOn w:val="dmcFirmierungunten"/>
    <w:rsid w:val="000E372F"/>
    <w:pPr>
      <w:framePr w:wrap="notBeside"/>
    </w:pPr>
    <w:rPr>
      <w:vanish w:val="0"/>
    </w:rPr>
  </w:style>
  <w:style w:type="paragraph" w:customStyle="1" w:styleId="dmcBriefkopfFax">
    <w:name w:val="dmc Briefkopf Fax"/>
    <w:basedOn w:val="dmcBriefkopf"/>
    <w:rsid w:val="000E372F"/>
    <w:pPr>
      <w:framePr w:wrap="around"/>
    </w:pPr>
    <w:rPr>
      <w:vanish w:val="0"/>
    </w:rPr>
  </w:style>
  <w:style w:type="paragraph" w:customStyle="1" w:styleId="dmcBild-LogoFax">
    <w:name w:val="dmc Bild - Logo Fax"/>
    <w:basedOn w:val="dmcBild-Logo"/>
    <w:rsid w:val="000E372F"/>
    <w:pPr>
      <w:framePr w:wrap="around"/>
    </w:pPr>
    <w:rPr>
      <w:vanish w:val="0"/>
    </w:rPr>
  </w:style>
  <w:style w:type="paragraph" w:customStyle="1" w:styleId="dmcFirmierunguntenFax0">
    <w:name w:val="dmc Firmierung unten Fax"/>
    <w:basedOn w:val="dmcFirmierungunten"/>
    <w:rsid w:val="000E372F"/>
    <w:pPr>
      <w:framePr w:wrap="notBeside"/>
    </w:pPr>
    <w:rPr>
      <w:vanish w:val="0"/>
    </w:rPr>
  </w:style>
  <w:style w:type="paragraph" w:customStyle="1" w:styleId="dmcTabellenNummerierung0">
    <w:name w:val="dmc TabellenNummerierung"/>
    <w:basedOn w:val="dmcNummerierung"/>
    <w:rsid w:val="000E372F"/>
    <w:pPr>
      <w:numPr>
        <w:numId w:val="0"/>
      </w:numPr>
      <w:tabs>
        <w:tab w:val="num" w:pos="0"/>
      </w:tabs>
      <w:ind w:left="1208" w:hanging="358"/>
    </w:pPr>
  </w:style>
  <w:style w:type="paragraph" w:customStyle="1" w:styleId="Formatvorlage1">
    <w:name w:val="Formatvorlage1"/>
    <w:basedOn w:val="Normal"/>
    <w:rsid w:val="000E372F"/>
    <w:pPr>
      <w:numPr>
        <w:numId w:val="5"/>
      </w:numPr>
      <w:tabs>
        <w:tab w:val="left" w:pos="6804"/>
        <w:tab w:val="decimal" w:pos="8505"/>
      </w:tabs>
      <w:spacing w:line="300" w:lineRule="exact"/>
    </w:pPr>
    <w:rPr>
      <w:rFonts w:ascii="Times New Roman" w:hAnsi="Times New Roman"/>
      <w:b/>
      <w:sz w:val="28"/>
    </w:rPr>
  </w:style>
  <w:style w:type="paragraph" w:customStyle="1" w:styleId="test">
    <w:name w:val="test"/>
    <w:basedOn w:val="Normal"/>
    <w:rsid w:val="000E372F"/>
    <w:pPr>
      <w:numPr>
        <w:numId w:val="6"/>
      </w:numPr>
      <w:tabs>
        <w:tab w:val="left" w:pos="6804"/>
        <w:tab w:val="decimal" w:pos="8505"/>
      </w:tabs>
      <w:spacing w:line="300" w:lineRule="exact"/>
    </w:pPr>
    <w:rPr>
      <w:rFonts w:ascii="Times New Roman" w:hAnsi="Times New Roman"/>
      <w:sz w:val="24"/>
    </w:rPr>
  </w:style>
  <w:style w:type="paragraph" w:customStyle="1" w:styleId="test2">
    <w:name w:val="test2"/>
    <w:basedOn w:val="Normal"/>
    <w:rsid w:val="000E372F"/>
    <w:pPr>
      <w:numPr>
        <w:numId w:val="7"/>
      </w:numPr>
      <w:tabs>
        <w:tab w:val="left" w:pos="6804"/>
        <w:tab w:val="decimal" w:pos="8505"/>
      </w:tabs>
      <w:spacing w:line="300" w:lineRule="exact"/>
    </w:pPr>
    <w:rPr>
      <w:rFonts w:ascii="Times New Roman" w:hAnsi="Times New Roman"/>
      <w:sz w:val="24"/>
    </w:rPr>
  </w:style>
  <w:style w:type="paragraph" w:customStyle="1" w:styleId="test3">
    <w:name w:val="test3"/>
    <w:basedOn w:val="Normal"/>
    <w:autoRedefine/>
    <w:rsid w:val="000E372F"/>
    <w:pPr>
      <w:numPr>
        <w:numId w:val="8"/>
      </w:numPr>
      <w:tabs>
        <w:tab w:val="left" w:pos="6804"/>
        <w:tab w:val="decimal" w:pos="8505"/>
      </w:tabs>
      <w:spacing w:line="300" w:lineRule="exact"/>
    </w:pPr>
    <w:rPr>
      <w:rFonts w:ascii="Times New Roman" w:hAnsi="Times New Roman"/>
      <w:sz w:val="24"/>
    </w:rPr>
  </w:style>
  <w:style w:type="paragraph" w:customStyle="1" w:styleId="vertrag">
    <w:name w:val="vertrag"/>
    <w:basedOn w:val="Normal"/>
    <w:rsid w:val="000E372F"/>
    <w:pPr>
      <w:numPr>
        <w:numId w:val="9"/>
      </w:numPr>
      <w:tabs>
        <w:tab w:val="left" w:pos="6804"/>
        <w:tab w:val="decimal" w:pos="8505"/>
      </w:tabs>
      <w:spacing w:line="300" w:lineRule="exact"/>
    </w:pPr>
    <w:rPr>
      <w:rFonts w:ascii="Times New Roman" w:hAnsi="Times New Roman"/>
      <w:sz w:val="24"/>
    </w:rPr>
  </w:style>
  <w:style w:type="paragraph" w:customStyle="1" w:styleId="Absatz43">
    <w:name w:val="Absatz! 43"/>
    <w:basedOn w:val="Normal"/>
    <w:rsid w:val="000E372F"/>
    <w:pPr>
      <w:tabs>
        <w:tab w:val="left" w:pos="6804"/>
        <w:tab w:val="decimal" w:pos="8505"/>
      </w:tabs>
      <w:spacing w:line="340" w:lineRule="exact"/>
      <w:ind w:left="839" w:hanging="357"/>
    </w:pPr>
    <w:rPr>
      <w:rFonts w:ascii="Times New Roman" w:hAnsi="Times New Roman"/>
      <w:sz w:val="24"/>
    </w:rPr>
  </w:style>
  <w:style w:type="paragraph" w:customStyle="1" w:styleId="Absatz04">
    <w:name w:val="Absatz! 04"/>
    <w:basedOn w:val="Normal"/>
    <w:rsid w:val="000E372F"/>
    <w:pPr>
      <w:tabs>
        <w:tab w:val="left" w:pos="6804"/>
        <w:tab w:val="decimal" w:pos="8505"/>
      </w:tabs>
      <w:spacing w:line="340" w:lineRule="exact"/>
      <w:ind w:left="482" w:hanging="482"/>
    </w:pPr>
    <w:rPr>
      <w:rFonts w:ascii="Times New Roman" w:hAnsi="Times New Roman"/>
      <w:sz w:val="24"/>
    </w:rPr>
  </w:style>
  <w:style w:type="paragraph" w:customStyle="1" w:styleId="Auto2">
    <w:name w:val="Auto2"/>
    <w:basedOn w:val="Heading2"/>
    <w:rsid w:val="000E372F"/>
    <w:pPr>
      <w:tabs>
        <w:tab w:val="num" w:pos="567"/>
        <w:tab w:val="num" w:pos="1664"/>
      </w:tabs>
      <w:spacing w:line="360" w:lineRule="auto"/>
      <w:ind w:left="567" w:hanging="567"/>
      <w:jc w:val="both"/>
    </w:pPr>
    <w:rPr>
      <w:rFonts w:ascii="Times New Roman" w:hAnsi="Times New Roman"/>
      <w:b w:val="0"/>
    </w:rPr>
  </w:style>
  <w:style w:type="paragraph" w:customStyle="1" w:styleId="Absatz63">
    <w:name w:val="Absatz! 63"/>
    <w:basedOn w:val="Normal"/>
    <w:rsid w:val="000E372F"/>
    <w:pPr>
      <w:tabs>
        <w:tab w:val="left" w:pos="6804"/>
        <w:tab w:val="decimal" w:pos="8505"/>
      </w:tabs>
      <w:spacing w:line="340" w:lineRule="exact"/>
      <w:ind w:left="1077" w:hanging="357"/>
    </w:pPr>
    <w:rPr>
      <w:rFonts w:ascii="Times New Roman" w:hAnsi="Times New Roman"/>
      <w:sz w:val="24"/>
    </w:rPr>
  </w:style>
  <w:style w:type="paragraph" w:customStyle="1" w:styleId="Auto3">
    <w:name w:val="Auto3"/>
    <w:basedOn w:val="Heading3"/>
    <w:rsid w:val="000E372F"/>
    <w:pPr>
      <w:tabs>
        <w:tab w:val="num" w:pos="2024"/>
      </w:tabs>
      <w:spacing w:before="120" w:line="360" w:lineRule="auto"/>
      <w:ind w:left="1661" w:hanging="357"/>
      <w:jc w:val="both"/>
    </w:pPr>
    <w:rPr>
      <w:rFonts w:ascii="Times New Roman" w:hAnsi="Times New Roman"/>
    </w:rPr>
  </w:style>
  <w:style w:type="character" w:styleId="CommentReference">
    <w:name w:val="annotation reference"/>
    <w:basedOn w:val="DefaultParagraphFont"/>
    <w:semiHidden/>
    <w:rsid w:val="000E372F"/>
    <w:rPr>
      <w:sz w:val="16"/>
    </w:rPr>
  </w:style>
  <w:style w:type="paragraph" w:styleId="CommentText">
    <w:name w:val="annotation text"/>
    <w:basedOn w:val="Normal"/>
    <w:link w:val="CommentTextChar"/>
    <w:semiHidden/>
    <w:rsid w:val="000E372F"/>
  </w:style>
  <w:style w:type="paragraph" w:customStyle="1" w:styleId="Auto1">
    <w:name w:val="Auto1"/>
    <w:basedOn w:val="Heading1"/>
    <w:next w:val="Auto2"/>
    <w:autoRedefine/>
    <w:rsid w:val="000E372F"/>
    <w:pPr>
      <w:keepLines/>
      <w:tabs>
        <w:tab w:val="num" w:pos="1664"/>
      </w:tabs>
      <w:spacing w:before="720" w:line="360" w:lineRule="auto"/>
      <w:jc w:val="center"/>
    </w:pPr>
    <w:rPr>
      <w:rFonts w:ascii="Times New Roman" w:hAnsi="Times New Roman"/>
    </w:rPr>
  </w:style>
  <w:style w:type="paragraph" w:customStyle="1" w:styleId="Aufzhlung">
    <w:name w:val="Aufzählung"/>
    <w:basedOn w:val="Normal"/>
    <w:rsid w:val="000E372F"/>
    <w:pPr>
      <w:numPr>
        <w:ilvl w:val="1"/>
        <w:numId w:val="10"/>
      </w:numPr>
    </w:pPr>
  </w:style>
  <w:style w:type="paragraph" w:styleId="BodyTextIndent2">
    <w:name w:val="Body Text Indent 2"/>
    <w:basedOn w:val="Normal"/>
    <w:semiHidden/>
    <w:rsid w:val="000E372F"/>
    <w:pPr>
      <w:autoSpaceDE w:val="0"/>
      <w:autoSpaceDN w:val="0"/>
      <w:adjustRightInd w:val="0"/>
      <w:spacing w:line="240" w:lineRule="auto"/>
      <w:ind w:left="851"/>
    </w:pPr>
    <w:rPr>
      <w:rFonts w:ascii="Courier New" w:hAnsi="Courier New" w:cs="Courier New"/>
    </w:rPr>
  </w:style>
  <w:style w:type="paragraph" w:styleId="BodyTextIndent">
    <w:name w:val="Body Text Indent"/>
    <w:basedOn w:val="Normal"/>
    <w:semiHidden/>
    <w:rsid w:val="000E372F"/>
    <w:pPr>
      <w:ind w:left="1416"/>
    </w:pPr>
    <w:rPr>
      <w:rFonts w:ascii="Courier New" w:hAnsi="Courier New"/>
    </w:rPr>
  </w:style>
  <w:style w:type="paragraph" w:styleId="HTMLPreformatted">
    <w:name w:val="HTML Preformatted"/>
    <w:basedOn w:val="Normal"/>
    <w:semiHidden/>
    <w:rsid w:val="000E3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Pr>
      <w:rFonts w:ascii="Courier New" w:eastAsia="Arial Unicode MS" w:hAnsi="Courier New" w:cs="Courier New"/>
      <w:sz w:val="18"/>
      <w:szCs w:val="18"/>
    </w:rPr>
  </w:style>
  <w:style w:type="character" w:styleId="Strong">
    <w:name w:val="Strong"/>
    <w:uiPriority w:val="22"/>
    <w:qFormat/>
    <w:rsid w:val="00FD259B"/>
    <w:rPr>
      <w:b/>
      <w:bCs/>
    </w:rPr>
  </w:style>
  <w:style w:type="paragraph" w:styleId="DocumentMap">
    <w:name w:val="Document Map"/>
    <w:basedOn w:val="Normal"/>
    <w:semiHidden/>
    <w:rsid w:val="000E372F"/>
    <w:pPr>
      <w:shd w:val="clear" w:color="auto" w:fill="000080"/>
    </w:pPr>
    <w:rPr>
      <w:rFonts w:ascii="Tahoma" w:hAnsi="Tahoma" w:cs="Tahoma"/>
    </w:rPr>
  </w:style>
  <w:style w:type="character" w:customStyle="1" w:styleId="footercopy">
    <w:name w:val="footercopy"/>
    <w:basedOn w:val="DefaultParagraphFont"/>
    <w:rsid w:val="000E372F"/>
    <w:rPr>
      <w:rFonts w:ascii="Arial" w:hAnsi="Arial" w:cs="Arial" w:hint="default"/>
      <w:sz w:val="18"/>
      <w:szCs w:val="18"/>
    </w:rPr>
  </w:style>
  <w:style w:type="paragraph" w:customStyle="1" w:styleId="code">
    <w:name w:val="code"/>
    <w:basedOn w:val="dmcFlietext"/>
    <w:qFormat/>
    <w:rsid w:val="002840C5"/>
    <w:pPr>
      <w:tabs>
        <w:tab w:val="left" w:leader="dot" w:pos="113"/>
        <w:tab w:val="left" w:pos="284"/>
      </w:tabs>
      <w:spacing w:line="360" w:lineRule="auto"/>
      <w:ind w:left="2124"/>
    </w:pPr>
    <w:rPr>
      <w:rFonts w:ascii="Courier New" w:hAnsi="Courier New"/>
      <w:color w:val="7F7F7F" w:themeColor="text1" w:themeTint="80"/>
      <w:sz w:val="18"/>
      <w:szCs w:val="18"/>
    </w:rPr>
  </w:style>
  <w:style w:type="paragraph" w:customStyle="1" w:styleId="ToDo">
    <w:name w:val="To Do"/>
    <w:basedOn w:val="dmcFlietext"/>
    <w:rsid w:val="00276903"/>
    <w:rPr>
      <w:rFonts w:ascii="Times New Roman" w:hAnsi="Times New Roman"/>
      <w:b/>
      <w:color w:val="FF0000"/>
      <w:sz w:val="24"/>
    </w:rPr>
  </w:style>
  <w:style w:type="paragraph" w:styleId="Revision">
    <w:name w:val="Revision"/>
    <w:hidden/>
    <w:uiPriority w:val="99"/>
    <w:semiHidden/>
    <w:rsid w:val="00A60F27"/>
    <w:rPr>
      <w:rFonts w:ascii="Frutiger 45 Light" w:hAnsi="Frutiger 45 Light"/>
      <w:color w:val="000000"/>
      <w:lang w:val="de-DE" w:eastAsia="de-DE"/>
    </w:rPr>
  </w:style>
  <w:style w:type="paragraph" w:styleId="BalloonText">
    <w:name w:val="Balloon Text"/>
    <w:basedOn w:val="Normal"/>
    <w:link w:val="BalloonTextChar"/>
    <w:uiPriority w:val="99"/>
    <w:semiHidden/>
    <w:unhideWhenUsed/>
    <w:rsid w:val="00A60F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F27"/>
    <w:rPr>
      <w:rFonts w:ascii="Tahoma" w:hAnsi="Tahoma" w:cs="Tahoma"/>
      <w:color w:val="000000"/>
      <w:sz w:val="16"/>
      <w:szCs w:val="16"/>
    </w:rPr>
  </w:style>
  <w:style w:type="paragraph" w:styleId="CommentSubject">
    <w:name w:val="annotation subject"/>
    <w:basedOn w:val="CommentText"/>
    <w:next w:val="CommentText"/>
    <w:link w:val="CommentSubjectChar"/>
    <w:uiPriority w:val="99"/>
    <w:semiHidden/>
    <w:unhideWhenUsed/>
    <w:rsid w:val="004221BF"/>
    <w:rPr>
      <w:b/>
      <w:bCs/>
    </w:rPr>
  </w:style>
  <w:style w:type="character" w:customStyle="1" w:styleId="CommentTextChar">
    <w:name w:val="Comment Text Char"/>
    <w:basedOn w:val="DefaultParagraphFont"/>
    <w:link w:val="CommentText"/>
    <w:semiHidden/>
    <w:rsid w:val="004221BF"/>
    <w:rPr>
      <w:rFonts w:ascii="Frutiger 45 Light" w:hAnsi="Frutiger 45 Light"/>
      <w:color w:val="000000"/>
    </w:rPr>
  </w:style>
  <w:style w:type="character" w:customStyle="1" w:styleId="CommentSubjectChar">
    <w:name w:val="Comment Subject Char"/>
    <w:basedOn w:val="CommentTextChar"/>
    <w:link w:val="CommentSubject"/>
    <w:rsid w:val="004221BF"/>
    <w:rPr>
      <w:rFonts w:ascii="Frutiger 45 Light" w:hAnsi="Frutiger 45 Light"/>
      <w:color w:val="000000"/>
    </w:rPr>
  </w:style>
  <w:style w:type="character" w:customStyle="1" w:styleId="FooterChar">
    <w:name w:val="Footer Char"/>
    <w:basedOn w:val="DefaultParagraphFont"/>
    <w:link w:val="Footer"/>
    <w:uiPriority w:val="99"/>
    <w:semiHidden/>
    <w:rsid w:val="003A546F"/>
    <w:rPr>
      <w:rFonts w:ascii="Frutiger 45 Light" w:hAnsi="Frutiger 45 Light"/>
      <w:color w:val="000000"/>
      <w:sz w:val="14"/>
      <w:lang w:val="de-DE" w:eastAsia="de-DE"/>
    </w:rPr>
  </w:style>
  <w:style w:type="character" w:customStyle="1" w:styleId="HeaderChar">
    <w:name w:val="Header Char"/>
    <w:basedOn w:val="DefaultParagraphFont"/>
    <w:link w:val="Header"/>
    <w:uiPriority w:val="99"/>
    <w:semiHidden/>
    <w:rsid w:val="003A546F"/>
    <w:rPr>
      <w:rFonts w:ascii="Frutiger 45 Light" w:hAnsi="Frutiger 45 Light"/>
      <w:color w:val="000000"/>
      <w:lang w:val="de-DE" w:eastAsia="de-DE"/>
    </w:rPr>
  </w:style>
  <w:style w:type="paragraph" w:customStyle="1" w:styleId="Standard1">
    <w:name w:val="Standard1"/>
    <w:basedOn w:val="dmcFlietext"/>
    <w:link w:val="StandardChar"/>
    <w:qFormat/>
    <w:rsid w:val="00E95CCD"/>
    <w:pPr>
      <w:spacing w:line="360" w:lineRule="auto"/>
      <w:ind w:left="0"/>
    </w:pPr>
    <w:rPr>
      <w:rFonts w:ascii="Trebuchet MS" w:hAnsi="Trebuchet MS"/>
      <w:sz w:val="20"/>
      <w:szCs w:val="20"/>
    </w:rPr>
  </w:style>
  <w:style w:type="character" w:customStyle="1" w:styleId="dmcFlietextChar">
    <w:name w:val="dmc Fließtext Char"/>
    <w:basedOn w:val="DefaultParagraphFont"/>
    <w:link w:val="dmcFlietext"/>
    <w:rsid w:val="000E60EE"/>
    <w:rPr>
      <w:rFonts w:ascii="Frutiger 45 Light" w:hAnsi="Frutiger 45 Light"/>
      <w:color w:val="000000"/>
      <w:lang w:val="de-DE" w:eastAsia="de-DE"/>
    </w:rPr>
  </w:style>
  <w:style w:type="character" w:customStyle="1" w:styleId="StandardChar">
    <w:name w:val="Standard Char"/>
    <w:basedOn w:val="dmcFlietextChar"/>
    <w:link w:val="Standard1"/>
    <w:rsid w:val="00E95CCD"/>
    <w:rPr>
      <w:rFonts w:ascii="Trebuchet MS" w:hAnsi="Trebuchet MS"/>
      <w:color w:val="000000"/>
      <w:sz w:val="20"/>
      <w:szCs w:val="20"/>
      <w:lang w:val="de-DE" w:eastAsia="de-DE"/>
    </w:rPr>
  </w:style>
  <w:style w:type="paragraph" w:styleId="NormalWeb">
    <w:name w:val="Normal (Web)"/>
    <w:basedOn w:val="Normal"/>
    <w:uiPriority w:val="99"/>
    <w:semiHidden/>
    <w:unhideWhenUsed/>
    <w:rsid w:val="00762BB0"/>
    <w:rPr>
      <w:rFonts w:ascii="Times New Roman" w:hAnsi="Times New Roman"/>
      <w:sz w:val="24"/>
      <w:szCs w:val="24"/>
    </w:rPr>
  </w:style>
  <w:style w:type="character" w:customStyle="1" w:styleId="Heading1Char">
    <w:name w:val="Heading 1 Char"/>
    <w:basedOn w:val="DefaultParagraphFont"/>
    <w:link w:val="Heading1"/>
    <w:uiPriority w:val="9"/>
    <w:rsid w:val="0093572D"/>
    <w:rPr>
      <w:rFonts w:asciiTheme="majorHAnsi" w:eastAsiaTheme="majorEastAsia" w:hAnsiTheme="majorHAnsi" w:cstheme="majorBidi"/>
      <w:b/>
      <w:bCs/>
      <w:color w:val="365F91" w:themeColor="accent1" w:themeShade="BF"/>
      <w:sz w:val="24"/>
      <w:szCs w:val="24"/>
      <w:shd w:val="clear" w:color="auto" w:fill="F2F2F2" w:themeFill="background1" w:themeFillShade="F2"/>
    </w:rPr>
  </w:style>
  <w:style w:type="character" w:customStyle="1" w:styleId="Heading2Char">
    <w:name w:val="Heading 2 Char"/>
    <w:basedOn w:val="DefaultParagraphFont"/>
    <w:link w:val="Heading2"/>
    <w:rsid w:val="00E51F56"/>
    <w:rPr>
      <w:rFonts w:ascii="Tw Cen MT Condensed" w:eastAsiaTheme="majorEastAsia" w:hAnsi="Tw Cen MT Condensed" w:cs="Times New Roman"/>
      <w:b/>
      <w:bCs/>
      <w:color w:val="000000" w:themeColor="text1"/>
      <w:sz w:val="28"/>
      <w:szCs w:val="28"/>
    </w:rPr>
  </w:style>
  <w:style w:type="character" w:customStyle="1" w:styleId="Heading3Char">
    <w:name w:val="Heading 3 Char"/>
    <w:basedOn w:val="DefaultParagraphFont"/>
    <w:link w:val="Heading3"/>
    <w:uiPriority w:val="9"/>
    <w:rsid w:val="00F11A41"/>
    <w:rPr>
      <w:rFonts w:ascii="Trebuchet MS" w:eastAsiaTheme="majorEastAsia" w:hAnsi="Trebuchet MS" w:cstheme="majorBidi"/>
      <w:b/>
      <w:bCs/>
      <w:i/>
      <w:color w:val="595959" w:themeColor="text1" w:themeTint="A6"/>
      <w:sz w:val="20"/>
      <w:szCs w:val="20"/>
    </w:rPr>
  </w:style>
  <w:style w:type="character" w:customStyle="1" w:styleId="Heading4Char">
    <w:name w:val="Heading 4 Char"/>
    <w:basedOn w:val="DefaultParagraphFont"/>
    <w:link w:val="Heading4"/>
    <w:uiPriority w:val="9"/>
    <w:rsid w:val="00FD259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E21073"/>
    <w:rPr>
      <w:rFonts w:asciiTheme="majorHAnsi" w:eastAsiaTheme="majorEastAsia" w:hAnsiTheme="majorHAnsi" w:cstheme="majorBidi"/>
      <w:b/>
      <w:bCs/>
      <w:color w:val="548DD4" w:themeColor="text2" w:themeTint="99"/>
      <w:sz w:val="28"/>
      <w:szCs w:val="28"/>
    </w:rPr>
  </w:style>
  <w:style w:type="character" w:customStyle="1" w:styleId="Heading6Char">
    <w:name w:val="Heading 6 Char"/>
    <w:basedOn w:val="DefaultParagraphFont"/>
    <w:link w:val="Heading6"/>
    <w:uiPriority w:val="9"/>
    <w:semiHidden/>
    <w:rsid w:val="00FD259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D259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D259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D259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D25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D259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D259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D259B"/>
    <w:rPr>
      <w:rFonts w:asciiTheme="majorHAnsi" w:eastAsiaTheme="majorEastAsia" w:hAnsiTheme="majorHAnsi" w:cstheme="majorBidi"/>
      <w:i/>
      <w:iCs/>
      <w:spacing w:val="13"/>
      <w:sz w:val="24"/>
      <w:szCs w:val="24"/>
    </w:rPr>
  </w:style>
  <w:style w:type="character" w:styleId="Emphasis">
    <w:name w:val="Emphasis"/>
    <w:uiPriority w:val="20"/>
    <w:qFormat/>
    <w:rsid w:val="00FD259B"/>
    <w:rPr>
      <w:b/>
      <w:bCs/>
      <w:i/>
      <w:iCs/>
      <w:spacing w:val="10"/>
      <w:bdr w:val="none" w:sz="0" w:space="0" w:color="auto"/>
      <w:shd w:val="clear" w:color="auto" w:fill="auto"/>
    </w:rPr>
  </w:style>
  <w:style w:type="paragraph" w:styleId="NoSpacing">
    <w:name w:val="No Spacing"/>
    <w:basedOn w:val="Normal"/>
    <w:link w:val="NoSpacingChar"/>
    <w:uiPriority w:val="1"/>
    <w:qFormat/>
    <w:rsid w:val="00FD259B"/>
    <w:pPr>
      <w:spacing w:after="0" w:line="240" w:lineRule="auto"/>
    </w:pPr>
  </w:style>
  <w:style w:type="character" w:customStyle="1" w:styleId="NoSpacingChar">
    <w:name w:val="No Spacing Char"/>
    <w:basedOn w:val="DefaultParagraphFont"/>
    <w:link w:val="NoSpacing"/>
    <w:uiPriority w:val="1"/>
    <w:rsid w:val="007A5A94"/>
  </w:style>
  <w:style w:type="paragraph" w:styleId="ListParagraph">
    <w:name w:val="List Paragraph"/>
    <w:basedOn w:val="Normal"/>
    <w:uiPriority w:val="34"/>
    <w:qFormat/>
    <w:rsid w:val="00FD259B"/>
    <w:pPr>
      <w:ind w:left="720"/>
      <w:contextualSpacing/>
    </w:pPr>
  </w:style>
  <w:style w:type="paragraph" w:styleId="Quote">
    <w:name w:val="Quote"/>
    <w:basedOn w:val="Normal"/>
    <w:next w:val="Normal"/>
    <w:link w:val="QuoteChar"/>
    <w:uiPriority w:val="29"/>
    <w:qFormat/>
    <w:rsid w:val="00FD259B"/>
    <w:pPr>
      <w:spacing w:before="200" w:after="0"/>
      <w:ind w:left="360" w:right="360"/>
    </w:pPr>
    <w:rPr>
      <w:i/>
      <w:iCs/>
    </w:rPr>
  </w:style>
  <w:style w:type="character" w:customStyle="1" w:styleId="QuoteChar">
    <w:name w:val="Quote Char"/>
    <w:basedOn w:val="DefaultParagraphFont"/>
    <w:link w:val="Quote"/>
    <w:uiPriority w:val="29"/>
    <w:rsid w:val="00FD259B"/>
    <w:rPr>
      <w:i/>
      <w:iCs/>
    </w:rPr>
  </w:style>
  <w:style w:type="paragraph" w:styleId="IntenseQuote">
    <w:name w:val="Intense Quote"/>
    <w:basedOn w:val="Normal"/>
    <w:next w:val="Normal"/>
    <w:link w:val="IntenseQuoteChar"/>
    <w:uiPriority w:val="30"/>
    <w:qFormat/>
    <w:rsid w:val="00FD259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D259B"/>
    <w:rPr>
      <w:b/>
      <w:bCs/>
      <w:i/>
      <w:iCs/>
    </w:rPr>
  </w:style>
  <w:style w:type="character" w:styleId="SubtleEmphasis">
    <w:name w:val="Subtle Emphasis"/>
    <w:uiPriority w:val="19"/>
    <w:qFormat/>
    <w:rsid w:val="00FD259B"/>
    <w:rPr>
      <w:i/>
      <w:iCs/>
    </w:rPr>
  </w:style>
  <w:style w:type="character" w:styleId="IntenseEmphasis">
    <w:name w:val="Intense Emphasis"/>
    <w:uiPriority w:val="21"/>
    <w:qFormat/>
    <w:rsid w:val="00FD259B"/>
    <w:rPr>
      <w:b/>
      <w:bCs/>
    </w:rPr>
  </w:style>
  <w:style w:type="character" w:styleId="SubtleReference">
    <w:name w:val="Subtle Reference"/>
    <w:uiPriority w:val="31"/>
    <w:qFormat/>
    <w:rsid w:val="00FD259B"/>
    <w:rPr>
      <w:smallCaps/>
    </w:rPr>
  </w:style>
  <w:style w:type="character" w:styleId="IntenseReference">
    <w:name w:val="Intense Reference"/>
    <w:uiPriority w:val="32"/>
    <w:qFormat/>
    <w:rsid w:val="00FD259B"/>
    <w:rPr>
      <w:smallCaps/>
      <w:spacing w:val="5"/>
      <w:u w:val="single"/>
    </w:rPr>
  </w:style>
  <w:style w:type="character" w:styleId="BookTitle">
    <w:name w:val="Book Title"/>
    <w:uiPriority w:val="33"/>
    <w:qFormat/>
    <w:rsid w:val="00FD259B"/>
    <w:rPr>
      <w:i/>
      <w:iCs/>
      <w:smallCaps/>
      <w:spacing w:val="5"/>
    </w:rPr>
  </w:style>
  <w:style w:type="paragraph" w:styleId="TOCHeading">
    <w:name w:val="TOC Heading"/>
    <w:basedOn w:val="Heading1"/>
    <w:next w:val="Normal"/>
    <w:uiPriority w:val="39"/>
    <w:unhideWhenUsed/>
    <w:qFormat/>
    <w:rsid w:val="00FD259B"/>
    <w:pPr>
      <w:outlineLvl w:val="9"/>
    </w:pPr>
  </w:style>
  <w:style w:type="paragraph" w:customStyle="1" w:styleId="SuperTitle">
    <w:name w:val="SuperTitle"/>
    <w:basedOn w:val="Title"/>
    <w:rsid w:val="007A5A94"/>
    <w:pPr>
      <w:keepNext/>
      <w:pBdr>
        <w:top w:val="single" w:sz="48" w:space="1" w:color="auto"/>
        <w:bottom w:val="none" w:sz="0" w:space="0" w:color="auto"/>
      </w:pBdr>
      <w:spacing w:before="2400"/>
      <w:jc w:val="right"/>
    </w:pPr>
    <w:rPr>
      <w:rFonts w:ascii="Arial Narrow" w:eastAsia="Times New Roman" w:hAnsi="Arial Narrow" w:cs="Times New Roman"/>
      <w:b/>
      <w:i/>
      <w:iCs/>
      <w:sz w:val="28"/>
      <w:szCs w:val="20"/>
      <w:lang w:bidi="ar-SA"/>
    </w:rPr>
  </w:style>
  <w:style w:type="paragraph" w:customStyle="1" w:styleId="Version">
    <w:name w:val="Version"/>
    <w:basedOn w:val="Title"/>
    <w:rsid w:val="007A5A94"/>
    <w:pPr>
      <w:keepNext/>
      <w:pBdr>
        <w:bottom w:val="none" w:sz="0" w:space="0" w:color="auto"/>
      </w:pBdr>
      <w:spacing w:before="480" w:after="240"/>
      <w:jc w:val="right"/>
    </w:pPr>
    <w:rPr>
      <w:rFonts w:ascii="Arial Narrow" w:eastAsia="Times New Roman" w:hAnsi="Arial Narrow" w:cs="Times New Roman"/>
      <w:b/>
      <w:i/>
      <w:iCs/>
      <w:sz w:val="24"/>
      <w:szCs w:val="20"/>
      <w:lang w:bidi="ar-SA"/>
    </w:rPr>
  </w:style>
  <w:style w:type="paragraph" w:styleId="ListBullet4">
    <w:name w:val="List Bullet 4"/>
    <w:basedOn w:val="List4"/>
    <w:rsid w:val="007A5A94"/>
    <w:pPr>
      <w:widowControl w:val="0"/>
      <w:numPr>
        <w:numId w:val="12"/>
      </w:numPr>
      <w:tabs>
        <w:tab w:val="left" w:pos="1361"/>
      </w:tabs>
      <w:spacing w:before="60" w:after="60"/>
      <w:contextualSpacing w:val="0"/>
    </w:pPr>
    <w:rPr>
      <w:rFonts w:eastAsiaTheme="minorHAnsi"/>
      <w:lang w:bidi="ar-SA"/>
    </w:rPr>
  </w:style>
  <w:style w:type="character" w:customStyle="1" w:styleId="FootnoteTextChar">
    <w:name w:val="Footnote Text Char"/>
    <w:basedOn w:val="DefaultParagraphFont"/>
    <w:link w:val="FootnoteText"/>
    <w:uiPriority w:val="99"/>
    <w:semiHidden/>
    <w:rsid w:val="007A5A94"/>
    <w:rPr>
      <w:sz w:val="14"/>
    </w:rPr>
  </w:style>
  <w:style w:type="paragraph" w:styleId="List4">
    <w:name w:val="List 4"/>
    <w:basedOn w:val="Normal"/>
    <w:uiPriority w:val="99"/>
    <w:semiHidden/>
    <w:unhideWhenUsed/>
    <w:rsid w:val="007A5A94"/>
    <w:pPr>
      <w:ind w:left="1440" w:hanging="360"/>
      <w:contextualSpacing/>
    </w:pPr>
  </w:style>
  <w:style w:type="table" w:styleId="TableGrid">
    <w:name w:val="Table Grid"/>
    <w:basedOn w:val="TableNormal"/>
    <w:uiPriority w:val="59"/>
    <w:rsid w:val="00A652F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BB195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index heading" w:uiPriority="0"/>
    <w:lsdException w:name="caption" w:semiHidden="0" w:uiPriority="35" w:unhideWhenUsed="0"/>
    <w:lsdException w:name="table of figures" w:uiPriority="0"/>
    <w:lsdException w:name="annotation reference" w:uiPriority="0"/>
    <w:lsdException w:name="page number" w:uiPriority="0"/>
    <w:lsdException w:name="List Bullet 4" w:uiPriority="0"/>
    <w:lsdException w:name="Title" w:semiHidden="0" w:uiPriority="10" w:unhideWhenUsed="0" w:qFormat="1"/>
    <w:lsdException w:name="Default Paragraph Font" w:uiPriority="0"/>
    <w:lsdException w:name="Body Text" w:uiPriority="0"/>
    <w:lsdException w:name="Body Text Indent" w:uiPriority="0"/>
    <w:lsdException w:name="Subtitle" w:semiHidden="0" w:uiPriority="11" w:unhideWhenUsed="0" w:qFormat="1"/>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2107"/>
    <w:pPr>
      <w:ind w:left="1080"/>
    </w:pPr>
  </w:style>
  <w:style w:type="paragraph" w:styleId="Heading1">
    <w:name w:val="heading 1"/>
    <w:basedOn w:val="Normal"/>
    <w:next w:val="Normal"/>
    <w:link w:val="Heading1Char"/>
    <w:uiPriority w:val="9"/>
    <w:qFormat/>
    <w:rsid w:val="0093572D"/>
    <w:pPr>
      <w:numPr>
        <w:numId w:val="13"/>
      </w:numPr>
      <w:pBdr>
        <w:top w:val="dotted" w:sz="4" w:space="3" w:color="auto"/>
        <w:left w:val="dotted" w:sz="4" w:space="4" w:color="auto"/>
        <w:bottom w:val="dotted" w:sz="4" w:space="2" w:color="auto"/>
        <w:right w:val="dotted" w:sz="4" w:space="4" w:color="auto"/>
      </w:pBdr>
      <w:shd w:val="clear" w:color="auto" w:fill="F2F2F2" w:themeFill="background1" w:themeFillShade="F2"/>
      <w:spacing w:before="480" w:after="0"/>
      <w:contextualSpacing/>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E51F56"/>
    <w:pPr>
      <w:numPr>
        <w:ilvl w:val="1"/>
        <w:numId w:val="13"/>
      </w:numPr>
      <w:pBdr>
        <w:bottom w:val="single" w:sz="4" w:space="1" w:color="auto"/>
      </w:pBdr>
      <w:spacing w:before="200" w:after="0"/>
      <w:outlineLvl w:val="1"/>
    </w:pPr>
    <w:rPr>
      <w:rFonts w:ascii="Tw Cen MT Condensed" w:eastAsiaTheme="majorEastAsia" w:hAnsi="Tw Cen MT Condensed" w:cs="Times New Roman"/>
      <w:b/>
      <w:bCs/>
      <w:color w:val="000000" w:themeColor="text1"/>
      <w:sz w:val="28"/>
      <w:szCs w:val="28"/>
    </w:rPr>
  </w:style>
  <w:style w:type="paragraph" w:styleId="Heading3">
    <w:name w:val="heading 3"/>
    <w:basedOn w:val="Normal"/>
    <w:next w:val="Normal"/>
    <w:link w:val="Heading3Char"/>
    <w:uiPriority w:val="9"/>
    <w:unhideWhenUsed/>
    <w:qFormat/>
    <w:rsid w:val="00F11A41"/>
    <w:pPr>
      <w:numPr>
        <w:ilvl w:val="2"/>
        <w:numId w:val="13"/>
      </w:numPr>
      <w:pBdr>
        <w:bottom w:val="dotted" w:sz="4" w:space="1" w:color="auto"/>
      </w:pBdr>
      <w:spacing w:before="200" w:after="0" w:line="271" w:lineRule="auto"/>
      <w:outlineLvl w:val="2"/>
    </w:pPr>
    <w:rPr>
      <w:rFonts w:ascii="Trebuchet MS" w:eastAsiaTheme="majorEastAsia" w:hAnsi="Trebuchet MS" w:cstheme="majorBidi"/>
      <w:b/>
      <w:bCs/>
      <w:i/>
      <w:color w:val="595959" w:themeColor="text1" w:themeTint="A6"/>
      <w:sz w:val="20"/>
      <w:szCs w:val="20"/>
    </w:rPr>
  </w:style>
  <w:style w:type="paragraph" w:styleId="Heading4">
    <w:name w:val="heading 4"/>
    <w:basedOn w:val="Normal"/>
    <w:next w:val="Normal"/>
    <w:link w:val="Heading4Char"/>
    <w:uiPriority w:val="9"/>
    <w:unhideWhenUsed/>
    <w:qFormat/>
    <w:rsid w:val="00FD259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21073"/>
    <w:pPr>
      <w:spacing w:before="200" w:after="0"/>
      <w:outlineLvl w:val="4"/>
    </w:pPr>
    <w:rPr>
      <w:rFonts w:asciiTheme="majorHAnsi" w:eastAsiaTheme="majorEastAsia" w:hAnsiTheme="majorHAnsi" w:cstheme="majorBidi"/>
      <w:b/>
      <w:bCs/>
      <w:color w:val="548DD4" w:themeColor="text2" w:themeTint="99"/>
      <w:sz w:val="28"/>
      <w:szCs w:val="28"/>
    </w:rPr>
  </w:style>
  <w:style w:type="paragraph" w:styleId="Heading6">
    <w:name w:val="heading 6"/>
    <w:basedOn w:val="Normal"/>
    <w:next w:val="Normal"/>
    <w:link w:val="Heading6Char"/>
    <w:uiPriority w:val="9"/>
    <w:semiHidden/>
    <w:unhideWhenUsed/>
    <w:qFormat/>
    <w:rsid w:val="00FD259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D259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D259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D259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0E372F"/>
    <w:pPr>
      <w:tabs>
        <w:tab w:val="center" w:pos="4536"/>
        <w:tab w:val="right" w:pos="9072"/>
      </w:tabs>
    </w:pPr>
  </w:style>
  <w:style w:type="paragraph" w:customStyle="1" w:styleId="dmcFlietext">
    <w:name w:val="dmc Fließtext"/>
    <w:basedOn w:val="Normal"/>
    <w:link w:val="dmcFlietextChar"/>
    <w:rsid w:val="000E372F"/>
    <w:pPr>
      <w:spacing w:after="120"/>
      <w:ind w:left="851"/>
    </w:pPr>
  </w:style>
  <w:style w:type="paragraph" w:customStyle="1" w:styleId="dmcHeadline1">
    <w:name w:val="dmc Headline 1"/>
    <w:basedOn w:val="Normal"/>
    <w:next w:val="dmcFlietext"/>
    <w:rsid w:val="00D05D2E"/>
    <w:pPr>
      <w:spacing w:before="240" w:after="120" w:line="360" w:lineRule="exact"/>
      <w:ind w:left="851" w:hanging="360"/>
      <w:outlineLvl w:val="0"/>
    </w:pPr>
    <w:rPr>
      <w:rFonts w:asciiTheme="majorHAnsi" w:hAnsiTheme="majorHAnsi"/>
      <w:b/>
      <w:color w:val="000000" w:themeColor="text1"/>
      <w:sz w:val="32"/>
      <w:szCs w:val="32"/>
    </w:rPr>
  </w:style>
  <w:style w:type="paragraph" w:customStyle="1" w:styleId="dmcHeadline2">
    <w:name w:val="dmc Headline 2"/>
    <w:basedOn w:val="dmcHeadline1"/>
    <w:next w:val="dmcFlietext"/>
    <w:rsid w:val="00A652FF"/>
    <w:pPr>
      <w:numPr>
        <w:ilvl w:val="1"/>
      </w:numPr>
      <w:ind w:left="851" w:hanging="360"/>
      <w:outlineLvl w:val="1"/>
    </w:pPr>
    <w:rPr>
      <w:sz w:val="26"/>
      <w:szCs w:val="26"/>
    </w:rPr>
  </w:style>
  <w:style w:type="paragraph" w:customStyle="1" w:styleId="dmcHeadline3">
    <w:name w:val="dmc Headline 3"/>
    <w:basedOn w:val="dmcHeadline2"/>
    <w:next w:val="dmcFlietext"/>
    <w:rsid w:val="003F5069"/>
    <w:pPr>
      <w:numPr>
        <w:ilvl w:val="2"/>
      </w:numPr>
      <w:ind w:left="851" w:hanging="360"/>
      <w:outlineLvl w:val="2"/>
    </w:pPr>
    <w:rPr>
      <w:sz w:val="22"/>
      <w:szCs w:val="22"/>
    </w:rPr>
  </w:style>
  <w:style w:type="paragraph" w:styleId="Footer">
    <w:name w:val="footer"/>
    <w:basedOn w:val="Normal"/>
    <w:link w:val="FooterChar"/>
    <w:uiPriority w:val="99"/>
    <w:semiHidden/>
    <w:rsid w:val="000E372F"/>
    <w:pPr>
      <w:tabs>
        <w:tab w:val="center" w:pos="4536"/>
        <w:tab w:val="right" w:pos="9072"/>
      </w:tabs>
    </w:pPr>
    <w:rPr>
      <w:sz w:val="14"/>
    </w:rPr>
  </w:style>
  <w:style w:type="paragraph" w:customStyle="1" w:styleId="dmcd">
    <w:name w:val="dmc d"/>
    <w:basedOn w:val="dmcBildausgeblendet"/>
    <w:rsid w:val="000E372F"/>
    <w:pPr>
      <w:framePr w:hSpace="142" w:vSpace="142" w:wrap="around" w:vAnchor="page" w:hAnchor="page" w:xAlign="right" w:yAlign="bottom" w:anchorLock="1"/>
      <w:tabs>
        <w:tab w:val="center" w:pos="4536"/>
        <w:tab w:val="right" w:pos="9072"/>
      </w:tabs>
    </w:pPr>
    <w:rPr>
      <w:vanish w:val="0"/>
    </w:rPr>
  </w:style>
  <w:style w:type="paragraph" w:customStyle="1" w:styleId="dmcBildausgeblendet">
    <w:name w:val="dmc Bild ausgeblendet"/>
    <w:basedOn w:val="dmcBild"/>
    <w:rsid w:val="000E372F"/>
    <w:rPr>
      <w:vanish/>
    </w:rPr>
  </w:style>
  <w:style w:type="paragraph" w:customStyle="1" w:styleId="dmcBild">
    <w:name w:val="dmc Bild"/>
    <w:basedOn w:val="dmcFlietext"/>
    <w:rsid w:val="000E372F"/>
    <w:pPr>
      <w:spacing w:after="0" w:line="240" w:lineRule="auto"/>
    </w:pPr>
    <w:rPr>
      <w:noProof/>
    </w:rPr>
  </w:style>
  <w:style w:type="paragraph" w:customStyle="1" w:styleId="dmcFlietextbold">
    <w:name w:val="dmc Fließtext bold"/>
    <w:basedOn w:val="dmcFlietext"/>
    <w:rsid w:val="000E372F"/>
    <w:rPr>
      <w:b/>
    </w:rPr>
  </w:style>
  <w:style w:type="paragraph" w:customStyle="1" w:styleId="dmcAdressfeld">
    <w:name w:val="dmc Adressfeld"/>
    <w:basedOn w:val="dmcBrieftext"/>
    <w:rsid w:val="000E372F"/>
    <w:pPr>
      <w:framePr w:w="5670" w:h="1985" w:hRule="exact" w:hSpace="142" w:vSpace="142" w:wrap="notBeside" w:vAnchor="page" w:hAnchor="margin" w:y="3176" w:anchorLock="1"/>
    </w:pPr>
  </w:style>
  <w:style w:type="paragraph" w:customStyle="1" w:styleId="dmcBrieftext">
    <w:name w:val="dmc Brieftext"/>
    <w:basedOn w:val="Normal"/>
    <w:rsid w:val="000E372F"/>
    <w:pPr>
      <w:spacing w:after="120"/>
    </w:pPr>
  </w:style>
  <w:style w:type="paragraph" w:customStyle="1" w:styleId="dmcNummerierung">
    <w:name w:val="dmc Nummerierung"/>
    <w:basedOn w:val="dmcAufzhlung"/>
    <w:rsid w:val="000E372F"/>
    <w:pPr>
      <w:numPr>
        <w:numId w:val="1"/>
      </w:numPr>
    </w:pPr>
  </w:style>
  <w:style w:type="paragraph" w:customStyle="1" w:styleId="dmcAufzhlung">
    <w:name w:val="dmc Aufzählung"/>
    <w:basedOn w:val="dmcFlietext"/>
    <w:rsid w:val="000E372F"/>
    <w:pPr>
      <w:numPr>
        <w:numId w:val="2"/>
      </w:numPr>
    </w:pPr>
  </w:style>
  <w:style w:type="paragraph" w:customStyle="1" w:styleId="dmcSeitenzahl">
    <w:name w:val="dmc Seitenzahl"/>
    <w:basedOn w:val="Header"/>
    <w:next w:val="dmcFlietextohneEinzug"/>
    <w:rsid w:val="000E372F"/>
    <w:pPr>
      <w:framePr w:w="1985" w:hSpace="284" w:vSpace="142" w:wrap="around" w:vAnchor="page" w:hAnchor="page" w:xAlign="right" w:y="15253" w:anchorLock="1"/>
      <w:tabs>
        <w:tab w:val="left" w:pos="426"/>
      </w:tabs>
    </w:pPr>
    <w:rPr>
      <w:color w:val="808080"/>
      <w:sz w:val="14"/>
    </w:rPr>
  </w:style>
  <w:style w:type="paragraph" w:customStyle="1" w:styleId="dmcFlietextohneEinzug">
    <w:name w:val="dmc Fließtext ohne Einzug"/>
    <w:basedOn w:val="dmcFlietext"/>
    <w:rsid w:val="000E372F"/>
    <w:pPr>
      <w:tabs>
        <w:tab w:val="left" w:pos="1304"/>
      </w:tabs>
      <w:ind w:left="0"/>
    </w:pPr>
  </w:style>
  <w:style w:type="paragraph" w:customStyle="1" w:styleId="dmcCopyright">
    <w:name w:val="dmc Copyright"/>
    <w:basedOn w:val="Footer"/>
    <w:rsid w:val="000E372F"/>
  </w:style>
  <w:style w:type="paragraph" w:customStyle="1" w:styleId="dmcMarginalie">
    <w:name w:val="dmc Marginalie"/>
    <w:basedOn w:val="dmcFlietext"/>
    <w:rsid w:val="000E372F"/>
    <w:pPr>
      <w:framePr w:w="2268" w:hSpace="284" w:vSpace="142" w:wrap="around" w:vAnchor="text" w:hAnchor="page" w:xAlign="right" w:y="1"/>
      <w:pBdr>
        <w:top w:val="single" w:sz="8" w:space="1" w:color="808080"/>
        <w:bottom w:val="single" w:sz="8" w:space="1" w:color="808080"/>
      </w:pBdr>
      <w:spacing w:before="60" w:after="60" w:line="200" w:lineRule="exact"/>
      <w:ind w:left="0"/>
    </w:pPr>
    <w:rPr>
      <w:sz w:val="14"/>
    </w:rPr>
  </w:style>
  <w:style w:type="paragraph" w:customStyle="1" w:styleId="dmcMarginalieHeadline">
    <w:name w:val="dmc Marginalie Headline"/>
    <w:basedOn w:val="dmcMarginalie"/>
    <w:rsid w:val="000E372F"/>
    <w:pPr>
      <w:framePr w:wrap="around"/>
    </w:pPr>
    <w:rPr>
      <w:b/>
    </w:rPr>
  </w:style>
  <w:style w:type="paragraph" w:customStyle="1" w:styleId="dmcAnsprechpartner">
    <w:name w:val="dmc Ansprechpartner"/>
    <w:basedOn w:val="dmcSeitenzahl"/>
    <w:next w:val="dmcAnsprechpartnerHead"/>
    <w:rsid w:val="000E372F"/>
    <w:pPr>
      <w:framePr w:wrap="around" w:y="6051"/>
      <w:spacing w:after="240"/>
    </w:pPr>
  </w:style>
  <w:style w:type="paragraph" w:customStyle="1" w:styleId="dmcAnsprechpartnerHead">
    <w:name w:val="dmc Ansprechpartner Head"/>
    <w:basedOn w:val="dmcAnsprechpartner"/>
    <w:next w:val="dmcAnsprechpartner"/>
    <w:rsid w:val="000E372F"/>
    <w:pPr>
      <w:framePr w:wrap="around"/>
      <w:spacing w:after="0"/>
    </w:pPr>
    <w:rPr>
      <w:b/>
    </w:rPr>
  </w:style>
  <w:style w:type="paragraph" w:customStyle="1" w:styleId="dmcTabellen">
    <w:name w:val="dmc Tabellen"/>
    <w:basedOn w:val="dmcFlietextohneEinzug"/>
    <w:rsid w:val="000E372F"/>
    <w:pPr>
      <w:tabs>
        <w:tab w:val="clear" w:pos="1304"/>
        <w:tab w:val="left" w:pos="1134"/>
      </w:tabs>
      <w:spacing w:before="60" w:after="60"/>
    </w:pPr>
  </w:style>
  <w:style w:type="paragraph" w:customStyle="1" w:styleId="dmcBild-Logo">
    <w:name w:val="dmc Bild - Logo"/>
    <w:basedOn w:val="dmcBildausgeblendet"/>
    <w:rsid w:val="000E372F"/>
    <w:pPr>
      <w:framePr w:hSpace="142" w:vSpace="142" w:wrap="around" w:vAnchor="page" w:hAnchor="page" w:x="8223" w:y="965" w:anchorLock="1"/>
      <w:ind w:left="0"/>
    </w:pPr>
  </w:style>
  <w:style w:type="paragraph" w:styleId="Caption">
    <w:name w:val="caption"/>
    <w:basedOn w:val="Normal"/>
    <w:next w:val="Normal"/>
    <w:uiPriority w:val="35"/>
    <w:unhideWhenUsed/>
    <w:rsid w:val="007A5A94"/>
    <w:rPr>
      <w:b/>
      <w:bCs/>
      <w:sz w:val="18"/>
      <w:szCs w:val="18"/>
    </w:rPr>
  </w:style>
  <w:style w:type="paragraph" w:customStyle="1" w:styleId="dmcBildunterschrift">
    <w:name w:val="dmc Bildunterschrift"/>
    <w:basedOn w:val="dmcFlietext"/>
    <w:next w:val="dmcFlietext"/>
    <w:rsid w:val="000E372F"/>
    <w:pPr>
      <w:tabs>
        <w:tab w:val="left" w:pos="1985"/>
      </w:tabs>
      <w:ind w:left="1985" w:hanging="851"/>
    </w:pPr>
    <w:rPr>
      <w:sz w:val="14"/>
    </w:rPr>
  </w:style>
  <w:style w:type="paragraph" w:styleId="TableofFigures">
    <w:name w:val="table of figures"/>
    <w:basedOn w:val="Normal"/>
    <w:next w:val="Normal"/>
    <w:semiHidden/>
    <w:rsid w:val="000E372F"/>
    <w:pPr>
      <w:tabs>
        <w:tab w:val="left" w:pos="851"/>
        <w:tab w:val="left" w:pos="2552"/>
        <w:tab w:val="right" w:leader="dot" w:pos="7655"/>
      </w:tabs>
      <w:spacing w:before="120"/>
      <w:ind w:left="2552" w:hanging="1701"/>
    </w:pPr>
    <w:rPr>
      <w:noProof/>
    </w:rPr>
  </w:style>
  <w:style w:type="paragraph" w:customStyle="1" w:styleId="dmcTabellenrechtsbndig">
    <w:name w:val="dmc Tabellen rechtsbündig"/>
    <w:basedOn w:val="dmcTabellen"/>
    <w:rsid w:val="000E372F"/>
    <w:pPr>
      <w:jc w:val="right"/>
    </w:pPr>
  </w:style>
  <w:style w:type="paragraph" w:customStyle="1" w:styleId="dmcTabellen7pt">
    <w:name w:val="dmc Tabellen 7pt"/>
    <w:basedOn w:val="dmcTabellen"/>
    <w:rsid w:val="000E372F"/>
    <w:rPr>
      <w:sz w:val="14"/>
    </w:rPr>
  </w:style>
  <w:style w:type="paragraph" w:customStyle="1" w:styleId="dmcTabellenHead">
    <w:name w:val="dmc Tabellen Head"/>
    <w:basedOn w:val="dmcTabellen"/>
    <w:rsid w:val="000E372F"/>
    <w:rPr>
      <w:b/>
    </w:rPr>
  </w:style>
  <w:style w:type="paragraph" w:customStyle="1" w:styleId="dmcTabellen7ptHead">
    <w:name w:val="dmc Tabellen 7pt Head"/>
    <w:basedOn w:val="dmcTabellen7pt"/>
    <w:rsid w:val="000E372F"/>
    <w:rPr>
      <w:rFonts w:ascii="Frutiger 55 Roman" w:hAnsi="Frutiger 55 Roman"/>
    </w:rPr>
  </w:style>
  <w:style w:type="paragraph" w:styleId="TOC1">
    <w:name w:val="toc 1"/>
    <w:basedOn w:val="dmcFlietext"/>
    <w:next w:val="Normal"/>
    <w:autoRedefine/>
    <w:uiPriority w:val="39"/>
    <w:rsid w:val="00137000"/>
    <w:pPr>
      <w:tabs>
        <w:tab w:val="left" w:pos="1702"/>
        <w:tab w:val="right" w:leader="dot" w:pos="7655"/>
      </w:tabs>
      <w:spacing w:before="120" w:after="0"/>
      <w:ind w:left="1702" w:hanging="851"/>
    </w:pPr>
    <w:rPr>
      <w:noProof/>
    </w:rPr>
  </w:style>
  <w:style w:type="paragraph" w:styleId="Index1">
    <w:name w:val="index 1"/>
    <w:basedOn w:val="Normal"/>
    <w:next w:val="Normal"/>
    <w:autoRedefine/>
    <w:semiHidden/>
    <w:rsid w:val="000E372F"/>
    <w:pPr>
      <w:ind w:left="190" w:hanging="190"/>
    </w:pPr>
  </w:style>
  <w:style w:type="paragraph" w:styleId="Index2">
    <w:name w:val="index 2"/>
    <w:basedOn w:val="Normal"/>
    <w:next w:val="Normal"/>
    <w:autoRedefine/>
    <w:semiHidden/>
    <w:rsid w:val="000E372F"/>
    <w:pPr>
      <w:ind w:left="380" w:hanging="190"/>
    </w:pPr>
  </w:style>
  <w:style w:type="paragraph" w:styleId="Index3">
    <w:name w:val="index 3"/>
    <w:basedOn w:val="Normal"/>
    <w:next w:val="Normal"/>
    <w:autoRedefine/>
    <w:semiHidden/>
    <w:rsid w:val="000E372F"/>
    <w:pPr>
      <w:ind w:left="570" w:hanging="190"/>
    </w:pPr>
  </w:style>
  <w:style w:type="paragraph" w:styleId="Index4">
    <w:name w:val="index 4"/>
    <w:basedOn w:val="Normal"/>
    <w:next w:val="Normal"/>
    <w:autoRedefine/>
    <w:semiHidden/>
    <w:rsid w:val="000E372F"/>
    <w:pPr>
      <w:ind w:left="760" w:hanging="190"/>
    </w:pPr>
  </w:style>
  <w:style w:type="paragraph" w:styleId="Index5">
    <w:name w:val="index 5"/>
    <w:basedOn w:val="Normal"/>
    <w:next w:val="Normal"/>
    <w:autoRedefine/>
    <w:semiHidden/>
    <w:rsid w:val="000E372F"/>
    <w:pPr>
      <w:ind w:left="950" w:hanging="190"/>
    </w:pPr>
  </w:style>
  <w:style w:type="paragraph" w:styleId="Index6">
    <w:name w:val="index 6"/>
    <w:basedOn w:val="Normal"/>
    <w:next w:val="Normal"/>
    <w:autoRedefine/>
    <w:semiHidden/>
    <w:rsid w:val="000E372F"/>
    <w:pPr>
      <w:ind w:left="1140" w:hanging="190"/>
    </w:pPr>
  </w:style>
  <w:style w:type="paragraph" w:styleId="Index7">
    <w:name w:val="index 7"/>
    <w:basedOn w:val="Normal"/>
    <w:next w:val="Normal"/>
    <w:autoRedefine/>
    <w:semiHidden/>
    <w:rsid w:val="000E372F"/>
    <w:pPr>
      <w:ind w:left="1330" w:hanging="190"/>
    </w:pPr>
  </w:style>
  <w:style w:type="paragraph" w:styleId="Index8">
    <w:name w:val="index 8"/>
    <w:basedOn w:val="Normal"/>
    <w:next w:val="Normal"/>
    <w:autoRedefine/>
    <w:semiHidden/>
    <w:rsid w:val="000E372F"/>
    <w:pPr>
      <w:ind w:left="1520" w:hanging="190"/>
    </w:pPr>
  </w:style>
  <w:style w:type="paragraph" w:styleId="Index9">
    <w:name w:val="index 9"/>
    <w:basedOn w:val="Normal"/>
    <w:next w:val="Normal"/>
    <w:autoRedefine/>
    <w:semiHidden/>
    <w:rsid w:val="000E372F"/>
    <w:pPr>
      <w:ind w:left="1710" w:hanging="190"/>
    </w:pPr>
  </w:style>
  <w:style w:type="paragraph" w:styleId="IndexHeading">
    <w:name w:val="index heading"/>
    <w:basedOn w:val="Normal"/>
    <w:next w:val="Index1"/>
    <w:semiHidden/>
    <w:rsid w:val="000E372F"/>
    <w:pPr>
      <w:pBdr>
        <w:top w:val="single" w:sz="8" w:space="1" w:color="808080"/>
      </w:pBdr>
      <w:spacing w:before="120" w:after="120"/>
    </w:pPr>
    <w:rPr>
      <w:b/>
    </w:rPr>
  </w:style>
  <w:style w:type="character" w:styleId="FollowedHyperlink">
    <w:name w:val="FollowedHyperlink"/>
    <w:basedOn w:val="DefaultParagraphFont"/>
    <w:semiHidden/>
    <w:rsid w:val="000E372F"/>
    <w:rPr>
      <w:color w:val="800080"/>
      <w:u w:val="single"/>
    </w:rPr>
  </w:style>
  <w:style w:type="paragraph" w:customStyle="1" w:styleId="dmcIndexHead">
    <w:name w:val="dmc IndexHead"/>
    <w:basedOn w:val="dmcHeadline1"/>
    <w:rsid w:val="000E372F"/>
    <w:pPr>
      <w:tabs>
        <w:tab w:val="left" w:pos="1134"/>
        <w:tab w:val="right" w:pos="7655"/>
      </w:tabs>
      <w:ind w:firstLine="0"/>
      <w:outlineLvl w:val="9"/>
    </w:pPr>
  </w:style>
  <w:style w:type="paragraph" w:customStyle="1" w:styleId="-SEITE-">
    <w:name w:val="- SEITE -"/>
    <w:rsid w:val="000E372F"/>
    <w:rPr>
      <w:lang w:val="de-DE" w:eastAsia="de-DE"/>
    </w:rPr>
  </w:style>
  <w:style w:type="paragraph" w:customStyle="1" w:styleId="dmcBildZweispaltig">
    <w:name w:val="dmc Bild Zweispaltig"/>
    <w:basedOn w:val="dmcBild"/>
    <w:rsid w:val="000E372F"/>
    <w:pPr>
      <w:ind w:left="0"/>
    </w:pPr>
  </w:style>
  <w:style w:type="paragraph" w:customStyle="1" w:styleId="dmcBildunterschrift2">
    <w:name w:val="dmc Bildunterschrift 2"/>
    <w:basedOn w:val="dmcBildunterschrift"/>
    <w:rsid w:val="000E372F"/>
    <w:pPr>
      <w:tabs>
        <w:tab w:val="clear" w:pos="1985"/>
        <w:tab w:val="left" w:pos="936"/>
      </w:tabs>
      <w:ind w:left="936" w:hanging="936"/>
    </w:pPr>
  </w:style>
  <w:style w:type="paragraph" w:customStyle="1" w:styleId="dmcBriefUnterschrift">
    <w:name w:val="dmc Brief Unterschrift"/>
    <w:basedOn w:val="Normal"/>
    <w:rsid w:val="000E372F"/>
    <w:pPr>
      <w:tabs>
        <w:tab w:val="left" w:pos="3969"/>
      </w:tabs>
      <w:spacing w:after="120"/>
    </w:pPr>
  </w:style>
  <w:style w:type="paragraph" w:customStyle="1" w:styleId="dmcBriefHead">
    <w:name w:val="dmc BriefHead"/>
    <w:basedOn w:val="dmcBrieftext"/>
    <w:rsid w:val="000E372F"/>
    <w:rPr>
      <w:b/>
    </w:rPr>
  </w:style>
  <w:style w:type="paragraph" w:customStyle="1" w:styleId="dmcFunote">
    <w:name w:val="dmc Fußnote"/>
    <w:basedOn w:val="dmcFlietextohneEinzug"/>
    <w:rsid w:val="000E372F"/>
    <w:pPr>
      <w:framePr w:w="8051" w:hSpace="142" w:wrap="around" w:hAnchor="page" w:x="1294" w:yAlign="bottom" w:anchorLock="1"/>
      <w:tabs>
        <w:tab w:val="clear" w:pos="1304"/>
      </w:tabs>
      <w:spacing w:after="60" w:line="180" w:lineRule="exact"/>
    </w:pPr>
    <w:rPr>
      <w:sz w:val="14"/>
    </w:rPr>
  </w:style>
  <w:style w:type="paragraph" w:customStyle="1" w:styleId="Fliesstext">
    <w:name w:val="Fliesstext"/>
    <w:rsid w:val="000E372F"/>
    <w:pPr>
      <w:keepLines/>
      <w:widowControl w:val="0"/>
      <w:spacing w:after="140" w:line="280" w:lineRule="exact"/>
      <w:ind w:firstLine="340"/>
    </w:pPr>
    <w:rPr>
      <w:rFonts w:ascii="FragmontOneRegular" w:hAnsi="FragmontOneRegular"/>
      <w:lang w:val="de-DE" w:eastAsia="de-DE"/>
    </w:rPr>
  </w:style>
  <w:style w:type="character" w:styleId="Hyperlink">
    <w:name w:val="Hyperlink"/>
    <w:basedOn w:val="DefaultParagraphFont"/>
    <w:uiPriority w:val="99"/>
    <w:rsid w:val="000E372F"/>
    <w:rPr>
      <w:color w:val="0000FF"/>
      <w:u w:val="single"/>
    </w:rPr>
  </w:style>
  <w:style w:type="paragraph" w:styleId="BodyText">
    <w:name w:val="Body Text"/>
    <w:basedOn w:val="Normal"/>
    <w:semiHidden/>
    <w:rsid w:val="000E372F"/>
    <w:pPr>
      <w:spacing w:line="240" w:lineRule="auto"/>
      <w:jc w:val="both"/>
    </w:pPr>
    <w:rPr>
      <w:rFonts w:ascii="Times New Roman" w:hAnsi="Times New Roman"/>
    </w:rPr>
  </w:style>
  <w:style w:type="paragraph" w:customStyle="1" w:styleId="dmcBriefTab">
    <w:name w:val="dmc Brief Tab"/>
    <w:basedOn w:val="dmcBrieftext"/>
    <w:rsid w:val="000E372F"/>
    <w:pPr>
      <w:tabs>
        <w:tab w:val="left" w:pos="3969"/>
      </w:tabs>
    </w:pPr>
  </w:style>
  <w:style w:type="paragraph" w:customStyle="1" w:styleId="dmcFaxkopf">
    <w:name w:val="dmc Faxkopf"/>
    <w:basedOn w:val="dmcAdressfeld"/>
    <w:rsid w:val="000E372F"/>
    <w:pPr>
      <w:framePr w:w="6237" w:hRule="auto" w:wrap="notBeside" w:y="1730"/>
      <w:spacing w:before="60" w:after="60" w:line="180" w:lineRule="exact"/>
    </w:pPr>
    <w:rPr>
      <w:noProof/>
      <w:sz w:val="16"/>
    </w:rPr>
  </w:style>
  <w:style w:type="paragraph" w:customStyle="1" w:styleId="dmcAngebotTitelHead">
    <w:name w:val="dmc Angebot Titel Head"/>
    <w:basedOn w:val="Normal"/>
    <w:next w:val="dmcAngebotTitel"/>
    <w:rsid w:val="000E372F"/>
    <w:pPr>
      <w:framePr w:w="7326" w:hSpace="142" w:vSpace="142" w:wrap="notBeside" w:vAnchor="page" w:hAnchor="margin" w:y="4180" w:anchorLock="1"/>
      <w:tabs>
        <w:tab w:val="center" w:pos="4536"/>
        <w:tab w:val="right" w:pos="9072"/>
      </w:tabs>
      <w:ind w:left="851"/>
    </w:pPr>
    <w:rPr>
      <w:b/>
    </w:rPr>
  </w:style>
  <w:style w:type="paragraph" w:customStyle="1" w:styleId="dmcAngebotTitel">
    <w:name w:val="dmc Angebot Titel"/>
    <w:basedOn w:val="Normal"/>
    <w:next w:val="Normal"/>
    <w:rsid w:val="000E372F"/>
    <w:pPr>
      <w:framePr w:w="7326" w:hSpace="142" w:vSpace="142" w:wrap="notBeside" w:vAnchor="page" w:hAnchor="margin" w:y="4180" w:anchorLock="1"/>
      <w:tabs>
        <w:tab w:val="center" w:pos="4536"/>
        <w:tab w:val="right" w:pos="9072"/>
      </w:tabs>
      <w:spacing w:after="240"/>
      <w:ind w:left="851"/>
    </w:pPr>
  </w:style>
  <w:style w:type="paragraph" w:customStyle="1" w:styleId="dmcAngebotHeadline">
    <w:name w:val="dmc Angebot Headline"/>
    <w:basedOn w:val="dmcFaxkopf"/>
    <w:next w:val="dmcAngebotSubline"/>
    <w:rsid w:val="000E372F"/>
    <w:pPr>
      <w:framePr w:w="7326" w:wrap="notBeside" w:y="4180"/>
      <w:spacing w:line="540" w:lineRule="exact"/>
    </w:pPr>
    <w:rPr>
      <w:b/>
      <w:color w:val="808080"/>
      <w:sz w:val="32"/>
    </w:rPr>
  </w:style>
  <w:style w:type="paragraph" w:customStyle="1" w:styleId="dmcAngebotSubline">
    <w:name w:val="dmc Angebot Subline"/>
    <w:basedOn w:val="dmcAngebotHeadline"/>
    <w:rsid w:val="000E372F"/>
    <w:pPr>
      <w:framePr w:wrap="notBeside"/>
      <w:spacing w:after="840" w:line="240" w:lineRule="exact"/>
    </w:pPr>
    <w:rPr>
      <w:color w:val="000000"/>
      <w:sz w:val="24"/>
    </w:rPr>
  </w:style>
  <w:style w:type="paragraph" w:customStyle="1" w:styleId="dmcFlietextRoman">
    <w:name w:val="dmc Fließtext Roman"/>
    <w:basedOn w:val="dmcFlietext"/>
    <w:rsid w:val="000E372F"/>
    <w:rPr>
      <w:rFonts w:ascii="Frutiger 55 Roman" w:hAnsi="Frutiger 55 Roman"/>
    </w:rPr>
  </w:style>
  <w:style w:type="paragraph" w:customStyle="1" w:styleId="dmcHeadline4">
    <w:name w:val="dmc Headline 4"/>
    <w:basedOn w:val="dmcHeadline3"/>
    <w:next w:val="dmcFlietext"/>
    <w:rsid w:val="000E372F"/>
    <w:pPr>
      <w:numPr>
        <w:ilvl w:val="3"/>
      </w:numPr>
      <w:ind w:left="851" w:hanging="360"/>
      <w:outlineLvl w:val="3"/>
    </w:pPr>
    <w:rPr>
      <w:sz w:val="20"/>
    </w:rPr>
  </w:style>
  <w:style w:type="paragraph" w:styleId="FootnoteText">
    <w:name w:val="footnote text"/>
    <w:basedOn w:val="dmcFunote"/>
    <w:link w:val="FootnoteTextChar"/>
    <w:uiPriority w:val="99"/>
    <w:semiHidden/>
    <w:rsid w:val="000E372F"/>
    <w:pPr>
      <w:framePr w:wrap="around"/>
    </w:pPr>
  </w:style>
  <w:style w:type="character" w:styleId="FootnoteReference">
    <w:name w:val="footnote reference"/>
    <w:basedOn w:val="DefaultParagraphFont"/>
    <w:uiPriority w:val="99"/>
    <w:semiHidden/>
    <w:rsid w:val="000E372F"/>
    <w:rPr>
      <w:vertAlign w:val="superscript"/>
    </w:rPr>
  </w:style>
  <w:style w:type="paragraph" w:customStyle="1" w:styleId="dmcAngebotUnterschrift">
    <w:name w:val="dmc Angebot Unterschrift"/>
    <w:basedOn w:val="dmcFlietext"/>
    <w:rsid w:val="000E372F"/>
    <w:pPr>
      <w:tabs>
        <w:tab w:val="left" w:pos="3969"/>
      </w:tabs>
    </w:pPr>
  </w:style>
  <w:style w:type="paragraph" w:customStyle="1" w:styleId="dmcUnterschrift">
    <w:name w:val="dmc Unterschrift"/>
    <w:basedOn w:val="dmcFlietext"/>
    <w:rsid w:val="000E372F"/>
    <w:pPr>
      <w:pBdr>
        <w:top w:val="single" w:sz="4" w:space="1" w:color="000000"/>
      </w:pBdr>
    </w:pPr>
    <w:rPr>
      <w:sz w:val="14"/>
    </w:rPr>
  </w:style>
  <w:style w:type="paragraph" w:customStyle="1" w:styleId="dmcBriefRoman">
    <w:name w:val="dmc Brief Roman"/>
    <w:basedOn w:val="dmcBrieftext"/>
    <w:rsid w:val="000E372F"/>
    <w:rPr>
      <w:rFonts w:ascii="Frutiger 55 Roman" w:hAnsi="Frutiger 55 Roman"/>
    </w:rPr>
  </w:style>
  <w:style w:type="paragraph" w:customStyle="1" w:styleId="PDFSeite1">
    <w:name w:val="PDF Seite 1"/>
    <w:rsid w:val="000E372F"/>
    <w:pPr>
      <w:ind w:left="1134"/>
    </w:pPr>
    <w:rPr>
      <w:rFonts w:ascii="Frutiger 45 Light" w:hAnsi="Frutiger 45 Light"/>
      <w:noProof/>
      <w:color w:val="000000"/>
      <w:sz w:val="19"/>
      <w:lang w:val="de-DE" w:eastAsia="de-DE"/>
    </w:rPr>
  </w:style>
  <w:style w:type="paragraph" w:customStyle="1" w:styleId="duntenrechts">
    <w:name w:val="d unten rechts"/>
    <w:rsid w:val="000E372F"/>
    <w:pPr>
      <w:ind w:left="1134"/>
    </w:pPr>
    <w:rPr>
      <w:rFonts w:ascii="Frutiger 45 Light" w:hAnsi="Frutiger 45 Light"/>
      <w:noProof/>
      <w:color w:val="000000"/>
      <w:sz w:val="19"/>
      <w:lang w:val="de-DE" w:eastAsia="de-DE"/>
    </w:rPr>
  </w:style>
  <w:style w:type="paragraph" w:customStyle="1" w:styleId="PDFFolgeseiten">
    <w:name w:val="PDF Folgeseiten"/>
    <w:rsid w:val="000E372F"/>
    <w:pPr>
      <w:ind w:left="1134"/>
    </w:pPr>
    <w:rPr>
      <w:rFonts w:ascii="Frutiger 45 Light" w:hAnsi="Frutiger 45 Light"/>
      <w:noProof/>
      <w:color w:val="000000"/>
      <w:sz w:val="19"/>
      <w:lang w:val="de-DE" w:eastAsia="de-DE"/>
    </w:rPr>
  </w:style>
  <w:style w:type="paragraph" w:customStyle="1" w:styleId="Copyright">
    <w:name w:val="Copyright"/>
    <w:rsid w:val="000E372F"/>
    <w:pPr>
      <w:tabs>
        <w:tab w:val="center" w:pos="4536"/>
        <w:tab w:val="right" w:pos="9072"/>
      </w:tabs>
      <w:spacing w:line="240" w:lineRule="exact"/>
    </w:pPr>
    <w:rPr>
      <w:rFonts w:ascii="Frutiger 45 Light" w:hAnsi="Frutiger 45 Light"/>
      <w:color w:val="000000"/>
      <w:sz w:val="14"/>
      <w:lang w:val="de-DE" w:eastAsia="de-DE"/>
    </w:rPr>
  </w:style>
  <w:style w:type="paragraph" w:customStyle="1" w:styleId="PunkteOben">
    <w:name w:val="Punkte Ob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Punkteunten">
    <w:name w:val="Punkte unt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Briefvorlage">
    <w:name w:val="Briefvorlage"/>
    <w:rsid w:val="000E372F"/>
    <w:pPr>
      <w:spacing w:line="240" w:lineRule="exact"/>
    </w:pPr>
    <w:rPr>
      <w:rFonts w:ascii="Frutiger 45 Light" w:hAnsi="Frutiger 45 Light"/>
      <w:color w:val="000000"/>
      <w:sz w:val="19"/>
      <w:lang w:val="de-DE" w:eastAsia="de-DE"/>
    </w:rPr>
  </w:style>
  <w:style w:type="paragraph" w:customStyle="1" w:styleId="Auftragsbesttigung">
    <w:name w:val="Auftragsbestätigung"/>
    <w:rsid w:val="000E372F"/>
    <w:pPr>
      <w:spacing w:after="120" w:line="240" w:lineRule="exact"/>
    </w:pPr>
    <w:rPr>
      <w:rFonts w:ascii="Frutiger 45 Light" w:hAnsi="Frutiger 45 Light"/>
      <w:color w:val="000000"/>
      <w:sz w:val="19"/>
      <w:lang w:val="de-DE" w:eastAsia="de-DE"/>
    </w:rPr>
  </w:style>
  <w:style w:type="paragraph" w:customStyle="1" w:styleId="Grafikabnahme">
    <w:name w:val="Grafikabnahme"/>
    <w:rsid w:val="000E372F"/>
    <w:pPr>
      <w:spacing w:after="120" w:line="240" w:lineRule="exact"/>
    </w:pPr>
    <w:rPr>
      <w:rFonts w:ascii="Frutiger 45 Light" w:hAnsi="Frutiger 45 Light"/>
      <w:color w:val="000000"/>
      <w:sz w:val="19"/>
      <w:lang w:val="de-DE" w:eastAsia="de-DE"/>
    </w:rPr>
  </w:style>
  <w:style w:type="paragraph" w:customStyle="1" w:styleId="Konzeptabnahme">
    <w:name w:val="Konzeptabnahme"/>
    <w:rsid w:val="000E372F"/>
    <w:pPr>
      <w:spacing w:after="120" w:line="240" w:lineRule="exact"/>
    </w:pPr>
    <w:rPr>
      <w:rFonts w:ascii="Frutiger 45 Light" w:hAnsi="Frutiger 45 Light"/>
      <w:color w:val="000000"/>
      <w:sz w:val="19"/>
      <w:lang w:val="de-DE" w:eastAsia="de-DE"/>
    </w:rPr>
  </w:style>
  <w:style w:type="paragraph" w:customStyle="1" w:styleId="dmcHeadline5">
    <w:name w:val="dmc Headline 5"/>
    <w:basedOn w:val="dmcHeadline4"/>
    <w:next w:val="dmcFlietext"/>
    <w:rsid w:val="000E372F"/>
    <w:pPr>
      <w:numPr>
        <w:ilvl w:val="0"/>
      </w:numPr>
      <w:tabs>
        <w:tab w:val="num" w:pos="643"/>
        <w:tab w:val="num" w:pos="1491"/>
      </w:tabs>
      <w:ind w:left="1491" w:hanging="357"/>
      <w:outlineLvl w:val="4"/>
    </w:pPr>
  </w:style>
  <w:style w:type="paragraph" w:customStyle="1" w:styleId="dmcFirmierungrechtsunten">
    <w:name w:val="dmc Firmierung rechts unten"/>
    <w:basedOn w:val="dmcAnsprechpartnerHead"/>
    <w:rsid w:val="000E372F"/>
    <w:pPr>
      <w:framePr w:w="2121" w:hSpace="57" w:wrap="around" w:y="12078"/>
      <w:tabs>
        <w:tab w:val="clear" w:pos="4536"/>
        <w:tab w:val="clear" w:pos="9072"/>
        <w:tab w:val="left" w:pos="284"/>
      </w:tabs>
    </w:pPr>
    <w:rPr>
      <w:b w:val="0"/>
    </w:rPr>
  </w:style>
  <w:style w:type="paragraph" w:customStyle="1" w:styleId="dmcAnlage">
    <w:name w:val="dmc Anlage"/>
    <w:basedOn w:val="dmcAdressfeld"/>
    <w:rsid w:val="000E372F"/>
    <w:pPr>
      <w:framePr w:w="7371" w:hRule="auto" w:wrap="notBeside" w:vAnchor="margin" w:hAnchor="text" w:y="14545"/>
    </w:pPr>
  </w:style>
  <w:style w:type="paragraph" w:customStyle="1" w:styleId="dmcAngebotTitel2">
    <w:name w:val="dmc Angebot Titel 2"/>
    <w:basedOn w:val="dmcAngebotTitel"/>
    <w:rsid w:val="000E372F"/>
    <w:pPr>
      <w:framePr w:wrap="notBeside"/>
      <w:tabs>
        <w:tab w:val="clear" w:pos="4536"/>
        <w:tab w:val="left" w:pos="1701"/>
        <w:tab w:val="left" w:pos="1985"/>
      </w:tabs>
      <w:spacing w:after="120"/>
    </w:pPr>
  </w:style>
  <w:style w:type="paragraph" w:customStyle="1" w:styleId="dmcBriefBetreff">
    <w:name w:val="dmc Brief Betreff"/>
    <w:basedOn w:val="dmcBrieftext"/>
    <w:next w:val="dmcBrieftext"/>
    <w:rsid w:val="000E372F"/>
    <w:rPr>
      <w:b/>
    </w:rPr>
  </w:style>
  <w:style w:type="paragraph" w:customStyle="1" w:styleId="dmcTabellenNummerierung">
    <w:name w:val="dmc Tabellen Nummerierung"/>
    <w:basedOn w:val="dmcTabellen"/>
    <w:rsid w:val="000E372F"/>
    <w:pPr>
      <w:numPr>
        <w:numId w:val="3"/>
      </w:numPr>
    </w:pPr>
  </w:style>
  <w:style w:type="paragraph" w:styleId="TOC6">
    <w:name w:val="toc 6"/>
    <w:basedOn w:val="Normal"/>
    <w:next w:val="Normal"/>
    <w:autoRedefine/>
    <w:uiPriority w:val="39"/>
    <w:rsid w:val="000E372F"/>
    <w:pPr>
      <w:ind w:left="1000"/>
    </w:pPr>
  </w:style>
  <w:style w:type="paragraph" w:styleId="TOC2">
    <w:name w:val="toc 2"/>
    <w:basedOn w:val="TOC1"/>
    <w:next w:val="Normal"/>
    <w:uiPriority w:val="39"/>
    <w:rsid w:val="000E372F"/>
    <w:pPr>
      <w:spacing w:before="0"/>
    </w:pPr>
  </w:style>
  <w:style w:type="paragraph" w:styleId="TOC3">
    <w:name w:val="toc 3"/>
    <w:basedOn w:val="TOC2"/>
    <w:next w:val="Normal"/>
    <w:uiPriority w:val="39"/>
    <w:rsid w:val="000E372F"/>
    <w:pPr>
      <w:tabs>
        <w:tab w:val="left" w:pos="1985"/>
      </w:tabs>
    </w:pPr>
  </w:style>
  <w:style w:type="paragraph" w:styleId="TOC4">
    <w:name w:val="toc 4"/>
    <w:basedOn w:val="Normal"/>
    <w:next w:val="Normal"/>
    <w:uiPriority w:val="39"/>
    <w:rsid w:val="000E372F"/>
    <w:pPr>
      <w:tabs>
        <w:tab w:val="left" w:pos="1985"/>
        <w:tab w:val="left" w:pos="2552"/>
        <w:tab w:val="right" w:leader="dot" w:pos="7655"/>
      </w:tabs>
      <w:ind w:left="2552" w:hanging="1418"/>
    </w:pPr>
    <w:rPr>
      <w:noProof/>
    </w:rPr>
  </w:style>
  <w:style w:type="paragraph" w:styleId="TOC5">
    <w:name w:val="toc 5"/>
    <w:basedOn w:val="TOC4"/>
    <w:next w:val="Normal"/>
    <w:uiPriority w:val="39"/>
    <w:rsid w:val="000E372F"/>
  </w:style>
  <w:style w:type="paragraph" w:styleId="TOC7">
    <w:name w:val="toc 7"/>
    <w:basedOn w:val="Normal"/>
    <w:next w:val="Normal"/>
    <w:autoRedefine/>
    <w:uiPriority w:val="39"/>
    <w:rsid w:val="000E372F"/>
    <w:pPr>
      <w:ind w:left="1200"/>
    </w:pPr>
  </w:style>
  <w:style w:type="paragraph" w:styleId="TOC8">
    <w:name w:val="toc 8"/>
    <w:basedOn w:val="Normal"/>
    <w:next w:val="Normal"/>
    <w:autoRedefine/>
    <w:uiPriority w:val="39"/>
    <w:rsid w:val="000E372F"/>
    <w:pPr>
      <w:ind w:left="1400"/>
    </w:pPr>
  </w:style>
  <w:style w:type="paragraph" w:styleId="TOC9">
    <w:name w:val="toc 9"/>
    <w:basedOn w:val="Normal"/>
    <w:next w:val="Normal"/>
    <w:autoRedefine/>
    <w:uiPriority w:val="39"/>
    <w:rsid w:val="000E372F"/>
    <w:pPr>
      <w:ind w:left="1600"/>
    </w:pPr>
  </w:style>
  <w:style w:type="paragraph" w:customStyle="1" w:styleId="dmcIndexHead2">
    <w:name w:val="dmc IndexHead2"/>
    <w:basedOn w:val="dmcIndexHead"/>
    <w:rsid w:val="000E372F"/>
    <w:pPr>
      <w:tabs>
        <w:tab w:val="clear" w:pos="1134"/>
      </w:tabs>
      <w:ind w:left="0"/>
    </w:pPr>
  </w:style>
  <w:style w:type="paragraph" w:customStyle="1" w:styleId="dmcTabellenNummerierung7pt">
    <w:name w:val="dmc Tabellen Nummerierung 7pt"/>
    <w:basedOn w:val="dmcTabellenNummerierung"/>
    <w:rsid w:val="000E372F"/>
    <w:pPr>
      <w:numPr>
        <w:numId w:val="4"/>
      </w:numPr>
    </w:pPr>
    <w:rPr>
      <w:sz w:val="14"/>
    </w:rPr>
  </w:style>
  <w:style w:type="paragraph" w:customStyle="1" w:styleId="dmcAuzhlung2">
    <w:name w:val="dmc Auzählung 2"/>
    <w:basedOn w:val="dmcAufzhlung"/>
    <w:rsid w:val="000E372F"/>
    <w:pPr>
      <w:numPr>
        <w:numId w:val="11"/>
      </w:numPr>
    </w:pPr>
  </w:style>
  <w:style w:type="paragraph" w:customStyle="1" w:styleId="dmcAdresskopf">
    <w:name w:val="dmc Adresskopf"/>
    <w:basedOn w:val="dmcAdressfeld"/>
    <w:rsid w:val="000E372F"/>
    <w:pPr>
      <w:framePr w:h="284" w:hRule="exact" w:wrap="notBeside" w:y="2779"/>
    </w:pPr>
    <w:rPr>
      <w:vanish/>
      <w:color w:val="808080"/>
      <w:sz w:val="12"/>
    </w:rPr>
  </w:style>
  <w:style w:type="paragraph" w:customStyle="1" w:styleId="dmcFirmierungunten">
    <w:name w:val="dmc Firmierung unten"/>
    <w:basedOn w:val="Normal"/>
    <w:rsid w:val="000E372F"/>
    <w:pPr>
      <w:framePr w:w="9639" w:hSpace="142" w:vSpace="142" w:wrap="notBeside" w:vAnchor="page" w:hAnchor="margin" w:y="15310" w:anchorLock="1"/>
      <w:tabs>
        <w:tab w:val="left" w:pos="284"/>
        <w:tab w:val="left" w:pos="426"/>
      </w:tabs>
      <w:spacing w:after="60" w:line="180" w:lineRule="exact"/>
    </w:pPr>
    <w:rPr>
      <w:vanish/>
      <w:sz w:val="14"/>
    </w:rPr>
  </w:style>
  <w:style w:type="paragraph" w:customStyle="1" w:styleId="dmcBriefkopf">
    <w:name w:val="dmc Briefkopf"/>
    <w:basedOn w:val="dmcSeitenzahl"/>
    <w:rsid w:val="000E372F"/>
    <w:pPr>
      <w:framePr w:wrap="around" w:y="1929"/>
      <w:tabs>
        <w:tab w:val="clear" w:pos="426"/>
        <w:tab w:val="left" w:pos="567"/>
      </w:tabs>
      <w:spacing w:after="120" w:line="180" w:lineRule="exact"/>
    </w:pPr>
    <w:rPr>
      <w:vanish/>
      <w:color w:val="000000"/>
    </w:rPr>
  </w:style>
  <w:style w:type="paragraph" w:customStyle="1" w:styleId="dmcBulletList">
    <w:name w:val="dmc BulletList"/>
    <w:basedOn w:val="dmcAufzhlung"/>
    <w:rsid w:val="000E372F"/>
    <w:pPr>
      <w:numPr>
        <w:numId w:val="0"/>
      </w:numPr>
      <w:tabs>
        <w:tab w:val="num" w:pos="927"/>
      </w:tabs>
      <w:ind w:left="1491" w:hanging="357"/>
    </w:pPr>
    <w:rPr>
      <w:sz w:val="19"/>
    </w:rPr>
  </w:style>
  <w:style w:type="paragraph" w:customStyle="1" w:styleId="AbnahmeTestsystem">
    <w:name w:val="Abnahme Testsystem"/>
    <w:rsid w:val="000E372F"/>
    <w:pPr>
      <w:spacing w:line="240" w:lineRule="exact"/>
    </w:pPr>
    <w:rPr>
      <w:rFonts w:ascii="Frutiger 45 Light" w:hAnsi="Frutiger 45 Light"/>
      <w:color w:val="000000"/>
      <w:lang w:val="de-DE" w:eastAsia="de-DE"/>
    </w:rPr>
  </w:style>
  <w:style w:type="paragraph" w:customStyle="1" w:styleId="TabelleInhalt">
    <w:name w:val="Tabelle Inhalt"/>
    <w:rsid w:val="000E372F"/>
    <w:pPr>
      <w:tabs>
        <w:tab w:val="left" w:pos="3969"/>
      </w:tabs>
      <w:spacing w:after="120" w:line="240" w:lineRule="exact"/>
      <w:ind w:left="1134"/>
    </w:pPr>
    <w:rPr>
      <w:rFonts w:ascii="Frutiger 45 Light" w:hAnsi="Frutiger 45 Light"/>
      <w:color w:val="000000"/>
      <w:lang w:val="de-DE" w:eastAsia="de-DE"/>
    </w:rPr>
  </w:style>
  <w:style w:type="character" w:styleId="PageNumber">
    <w:name w:val="page number"/>
    <w:basedOn w:val="DefaultParagraphFont"/>
    <w:semiHidden/>
    <w:rsid w:val="000E372F"/>
  </w:style>
  <w:style w:type="paragraph" w:customStyle="1" w:styleId="dmcFaxkopfRoman">
    <w:name w:val="dmc Faxkopf Roman"/>
    <w:basedOn w:val="dmcFaxkopf"/>
    <w:rsid w:val="000E372F"/>
    <w:pPr>
      <w:framePr w:wrap="notBeside"/>
    </w:pPr>
    <w:rPr>
      <w:rFonts w:ascii="Frutiger 55 Roman" w:hAnsi="Frutiger 55 Roman"/>
    </w:rPr>
  </w:style>
  <w:style w:type="paragraph" w:customStyle="1" w:styleId="dmcFax">
    <w:name w:val="dmc Fax"/>
    <w:basedOn w:val="dmcAdressfeld"/>
    <w:rsid w:val="000E372F"/>
    <w:pPr>
      <w:framePr w:w="7655" w:h="856" w:wrap="notBeside" w:y="4032"/>
      <w:spacing w:after="240" w:line="240" w:lineRule="auto"/>
    </w:pPr>
    <w:rPr>
      <w:b/>
      <w:noProof/>
      <w:sz w:val="32"/>
    </w:rPr>
  </w:style>
  <w:style w:type="paragraph" w:customStyle="1" w:styleId="dmcfirmierunguntenFax">
    <w:name w:val="dmc firmierung unten Fax"/>
    <w:basedOn w:val="dmcFirmierungunten"/>
    <w:rsid w:val="000E372F"/>
    <w:pPr>
      <w:framePr w:wrap="notBeside"/>
    </w:pPr>
    <w:rPr>
      <w:vanish w:val="0"/>
    </w:rPr>
  </w:style>
  <w:style w:type="paragraph" w:customStyle="1" w:styleId="dmcBriefkopfFax">
    <w:name w:val="dmc Briefkopf Fax"/>
    <w:basedOn w:val="dmcBriefkopf"/>
    <w:rsid w:val="000E372F"/>
    <w:pPr>
      <w:framePr w:wrap="around"/>
    </w:pPr>
    <w:rPr>
      <w:vanish w:val="0"/>
    </w:rPr>
  </w:style>
  <w:style w:type="paragraph" w:customStyle="1" w:styleId="dmcBild-LogoFax">
    <w:name w:val="dmc Bild - Logo Fax"/>
    <w:basedOn w:val="dmcBild-Logo"/>
    <w:rsid w:val="000E372F"/>
    <w:pPr>
      <w:framePr w:wrap="around"/>
    </w:pPr>
    <w:rPr>
      <w:vanish w:val="0"/>
    </w:rPr>
  </w:style>
  <w:style w:type="paragraph" w:customStyle="1" w:styleId="dmcFirmierunguntenFax0">
    <w:name w:val="dmc Firmierung unten Fax"/>
    <w:basedOn w:val="dmcFirmierungunten"/>
    <w:rsid w:val="000E372F"/>
    <w:pPr>
      <w:framePr w:wrap="notBeside"/>
    </w:pPr>
    <w:rPr>
      <w:vanish w:val="0"/>
    </w:rPr>
  </w:style>
  <w:style w:type="paragraph" w:customStyle="1" w:styleId="dmcTabellenNummerierung0">
    <w:name w:val="dmc TabellenNummerierung"/>
    <w:basedOn w:val="dmcNummerierung"/>
    <w:rsid w:val="000E372F"/>
    <w:pPr>
      <w:numPr>
        <w:numId w:val="0"/>
      </w:numPr>
      <w:tabs>
        <w:tab w:val="num" w:pos="0"/>
      </w:tabs>
      <w:ind w:left="1208" w:hanging="358"/>
    </w:pPr>
  </w:style>
  <w:style w:type="paragraph" w:customStyle="1" w:styleId="Formatvorlage1">
    <w:name w:val="Formatvorlage1"/>
    <w:basedOn w:val="Normal"/>
    <w:rsid w:val="000E372F"/>
    <w:pPr>
      <w:numPr>
        <w:numId w:val="5"/>
      </w:numPr>
      <w:tabs>
        <w:tab w:val="left" w:pos="6804"/>
        <w:tab w:val="decimal" w:pos="8505"/>
      </w:tabs>
      <w:spacing w:line="300" w:lineRule="exact"/>
    </w:pPr>
    <w:rPr>
      <w:rFonts w:ascii="Times New Roman" w:hAnsi="Times New Roman"/>
      <w:b/>
      <w:sz w:val="28"/>
    </w:rPr>
  </w:style>
  <w:style w:type="paragraph" w:customStyle="1" w:styleId="test">
    <w:name w:val="test"/>
    <w:basedOn w:val="Normal"/>
    <w:rsid w:val="000E372F"/>
    <w:pPr>
      <w:numPr>
        <w:numId w:val="6"/>
      </w:numPr>
      <w:tabs>
        <w:tab w:val="left" w:pos="6804"/>
        <w:tab w:val="decimal" w:pos="8505"/>
      </w:tabs>
      <w:spacing w:line="300" w:lineRule="exact"/>
    </w:pPr>
    <w:rPr>
      <w:rFonts w:ascii="Times New Roman" w:hAnsi="Times New Roman"/>
      <w:sz w:val="24"/>
    </w:rPr>
  </w:style>
  <w:style w:type="paragraph" w:customStyle="1" w:styleId="test2">
    <w:name w:val="test2"/>
    <w:basedOn w:val="Normal"/>
    <w:rsid w:val="000E372F"/>
    <w:pPr>
      <w:numPr>
        <w:numId w:val="7"/>
      </w:numPr>
      <w:tabs>
        <w:tab w:val="left" w:pos="6804"/>
        <w:tab w:val="decimal" w:pos="8505"/>
      </w:tabs>
      <w:spacing w:line="300" w:lineRule="exact"/>
    </w:pPr>
    <w:rPr>
      <w:rFonts w:ascii="Times New Roman" w:hAnsi="Times New Roman"/>
      <w:sz w:val="24"/>
    </w:rPr>
  </w:style>
  <w:style w:type="paragraph" w:customStyle="1" w:styleId="test3">
    <w:name w:val="test3"/>
    <w:basedOn w:val="Normal"/>
    <w:autoRedefine/>
    <w:rsid w:val="000E372F"/>
    <w:pPr>
      <w:numPr>
        <w:numId w:val="8"/>
      </w:numPr>
      <w:tabs>
        <w:tab w:val="left" w:pos="6804"/>
        <w:tab w:val="decimal" w:pos="8505"/>
      </w:tabs>
      <w:spacing w:line="300" w:lineRule="exact"/>
    </w:pPr>
    <w:rPr>
      <w:rFonts w:ascii="Times New Roman" w:hAnsi="Times New Roman"/>
      <w:sz w:val="24"/>
    </w:rPr>
  </w:style>
  <w:style w:type="paragraph" w:customStyle="1" w:styleId="vertrag">
    <w:name w:val="vertrag"/>
    <w:basedOn w:val="Normal"/>
    <w:rsid w:val="000E372F"/>
    <w:pPr>
      <w:numPr>
        <w:numId w:val="9"/>
      </w:numPr>
      <w:tabs>
        <w:tab w:val="left" w:pos="6804"/>
        <w:tab w:val="decimal" w:pos="8505"/>
      </w:tabs>
      <w:spacing w:line="300" w:lineRule="exact"/>
    </w:pPr>
    <w:rPr>
      <w:rFonts w:ascii="Times New Roman" w:hAnsi="Times New Roman"/>
      <w:sz w:val="24"/>
    </w:rPr>
  </w:style>
  <w:style w:type="paragraph" w:customStyle="1" w:styleId="Absatz43">
    <w:name w:val="Absatz! 43"/>
    <w:basedOn w:val="Normal"/>
    <w:rsid w:val="000E372F"/>
    <w:pPr>
      <w:tabs>
        <w:tab w:val="left" w:pos="6804"/>
        <w:tab w:val="decimal" w:pos="8505"/>
      </w:tabs>
      <w:spacing w:line="340" w:lineRule="exact"/>
      <w:ind w:left="839" w:hanging="357"/>
    </w:pPr>
    <w:rPr>
      <w:rFonts w:ascii="Times New Roman" w:hAnsi="Times New Roman"/>
      <w:sz w:val="24"/>
    </w:rPr>
  </w:style>
  <w:style w:type="paragraph" w:customStyle="1" w:styleId="Absatz04">
    <w:name w:val="Absatz! 04"/>
    <w:basedOn w:val="Normal"/>
    <w:rsid w:val="000E372F"/>
    <w:pPr>
      <w:tabs>
        <w:tab w:val="left" w:pos="6804"/>
        <w:tab w:val="decimal" w:pos="8505"/>
      </w:tabs>
      <w:spacing w:line="340" w:lineRule="exact"/>
      <w:ind w:left="482" w:hanging="482"/>
    </w:pPr>
    <w:rPr>
      <w:rFonts w:ascii="Times New Roman" w:hAnsi="Times New Roman"/>
      <w:sz w:val="24"/>
    </w:rPr>
  </w:style>
  <w:style w:type="paragraph" w:customStyle="1" w:styleId="Auto2">
    <w:name w:val="Auto2"/>
    <w:basedOn w:val="Heading2"/>
    <w:rsid w:val="000E372F"/>
    <w:pPr>
      <w:tabs>
        <w:tab w:val="num" w:pos="567"/>
        <w:tab w:val="num" w:pos="1664"/>
      </w:tabs>
      <w:spacing w:line="360" w:lineRule="auto"/>
      <w:ind w:left="567" w:hanging="567"/>
      <w:jc w:val="both"/>
    </w:pPr>
    <w:rPr>
      <w:rFonts w:ascii="Times New Roman" w:hAnsi="Times New Roman"/>
      <w:b w:val="0"/>
    </w:rPr>
  </w:style>
  <w:style w:type="paragraph" w:customStyle="1" w:styleId="Absatz63">
    <w:name w:val="Absatz! 63"/>
    <w:basedOn w:val="Normal"/>
    <w:rsid w:val="000E372F"/>
    <w:pPr>
      <w:tabs>
        <w:tab w:val="left" w:pos="6804"/>
        <w:tab w:val="decimal" w:pos="8505"/>
      </w:tabs>
      <w:spacing w:line="340" w:lineRule="exact"/>
      <w:ind w:left="1077" w:hanging="357"/>
    </w:pPr>
    <w:rPr>
      <w:rFonts w:ascii="Times New Roman" w:hAnsi="Times New Roman"/>
      <w:sz w:val="24"/>
    </w:rPr>
  </w:style>
  <w:style w:type="paragraph" w:customStyle="1" w:styleId="Auto3">
    <w:name w:val="Auto3"/>
    <w:basedOn w:val="Heading3"/>
    <w:rsid w:val="000E372F"/>
    <w:pPr>
      <w:tabs>
        <w:tab w:val="num" w:pos="2024"/>
      </w:tabs>
      <w:spacing w:before="120" w:line="360" w:lineRule="auto"/>
      <w:ind w:left="1661" w:hanging="357"/>
      <w:jc w:val="both"/>
    </w:pPr>
    <w:rPr>
      <w:rFonts w:ascii="Times New Roman" w:hAnsi="Times New Roman"/>
    </w:rPr>
  </w:style>
  <w:style w:type="character" w:styleId="CommentReference">
    <w:name w:val="annotation reference"/>
    <w:basedOn w:val="DefaultParagraphFont"/>
    <w:semiHidden/>
    <w:rsid w:val="000E372F"/>
    <w:rPr>
      <w:sz w:val="16"/>
    </w:rPr>
  </w:style>
  <w:style w:type="paragraph" w:styleId="CommentText">
    <w:name w:val="annotation text"/>
    <w:basedOn w:val="Normal"/>
    <w:link w:val="CommentTextChar"/>
    <w:semiHidden/>
    <w:rsid w:val="000E372F"/>
  </w:style>
  <w:style w:type="paragraph" w:customStyle="1" w:styleId="Auto1">
    <w:name w:val="Auto1"/>
    <w:basedOn w:val="Heading1"/>
    <w:next w:val="Auto2"/>
    <w:autoRedefine/>
    <w:rsid w:val="000E372F"/>
    <w:pPr>
      <w:keepLines/>
      <w:tabs>
        <w:tab w:val="num" w:pos="1664"/>
      </w:tabs>
      <w:spacing w:before="720" w:line="360" w:lineRule="auto"/>
      <w:jc w:val="center"/>
    </w:pPr>
    <w:rPr>
      <w:rFonts w:ascii="Times New Roman" w:hAnsi="Times New Roman"/>
    </w:rPr>
  </w:style>
  <w:style w:type="paragraph" w:customStyle="1" w:styleId="Aufzhlung">
    <w:name w:val="Aufzählung"/>
    <w:basedOn w:val="Normal"/>
    <w:rsid w:val="000E372F"/>
    <w:pPr>
      <w:numPr>
        <w:ilvl w:val="1"/>
        <w:numId w:val="10"/>
      </w:numPr>
    </w:pPr>
  </w:style>
  <w:style w:type="paragraph" w:styleId="BodyTextIndent2">
    <w:name w:val="Body Text Indent 2"/>
    <w:basedOn w:val="Normal"/>
    <w:semiHidden/>
    <w:rsid w:val="000E372F"/>
    <w:pPr>
      <w:autoSpaceDE w:val="0"/>
      <w:autoSpaceDN w:val="0"/>
      <w:adjustRightInd w:val="0"/>
      <w:spacing w:line="240" w:lineRule="auto"/>
      <w:ind w:left="851"/>
    </w:pPr>
    <w:rPr>
      <w:rFonts w:ascii="Courier New" w:hAnsi="Courier New" w:cs="Courier New"/>
    </w:rPr>
  </w:style>
  <w:style w:type="paragraph" w:styleId="BodyTextIndent">
    <w:name w:val="Body Text Indent"/>
    <w:basedOn w:val="Normal"/>
    <w:semiHidden/>
    <w:rsid w:val="000E372F"/>
    <w:pPr>
      <w:ind w:left="1416"/>
    </w:pPr>
    <w:rPr>
      <w:rFonts w:ascii="Courier New" w:hAnsi="Courier New"/>
    </w:rPr>
  </w:style>
  <w:style w:type="paragraph" w:styleId="HTMLPreformatted">
    <w:name w:val="HTML Preformatted"/>
    <w:basedOn w:val="Normal"/>
    <w:semiHidden/>
    <w:rsid w:val="000E3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Pr>
      <w:rFonts w:ascii="Courier New" w:eastAsia="Arial Unicode MS" w:hAnsi="Courier New" w:cs="Courier New"/>
      <w:sz w:val="18"/>
      <w:szCs w:val="18"/>
    </w:rPr>
  </w:style>
  <w:style w:type="character" w:styleId="Strong">
    <w:name w:val="Strong"/>
    <w:uiPriority w:val="22"/>
    <w:qFormat/>
    <w:rsid w:val="00FD259B"/>
    <w:rPr>
      <w:b/>
      <w:bCs/>
    </w:rPr>
  </w:style>
  <w:style w:type="paragraph" w:styleId="DocumentMap">
    <w:name w:val="Document Map"/>
    <w:basedOn w:val="Normal"/>
    <w:semiHidden/>
    <w:rsid w:val="000E372F"/>
    <w:pPr>
      <w:shd w:val="clear" w:color="auto" w:fill="000080"/>
    </w:pPr>
    <w:rPr>
      <w:rFonts w:ascii="Tahoma" w:hAnsi="Tahoma" w:cs="Tahoma"/>
    </w:rPr>
  </w:style>
  <w:style w:type="character" w:customStyle="1" w:styleId="footercopy">
    <w:name w:val="footercopy"/>
    <w:basedOn w:val="DefaultParagraphFont"/>
    <w:rsid w:val="000E372F"/>
    <w:rPr>
      <w:rFonts w:ascii="Arial" w:hAnsi="Arial" w:cs="Arial" w:hint="default"/>
      <w:sz w:val="18"/>
      <w:szCs w:val="18"/>
    </w:rPr>
  </w:style>
  <w:style w:type="paragraph" w:customStyle="1" w:styleId="code">
    <w:name w:val="code"/>
    <w:basedOn w:val="dmcFlietext"/>
    <w:qFormat/>
    <w:rsid w:val="002840C5"/>
    <w:pPr>
      <w:tabs>
        <w:tab w:val="left" w:leader="dot" w:pos="113"/>
        <w:tab w:val="left" w:pos="284"/>
      </w:tabs>
      <w:spacing w:line="360" w:lineRule="auto"/>
      <w:ind w:left="2124"/>
    </w:pPr>
    <w:rPr>
      <w:rFonts w:ascii="Courier New" w:hAnsi="Courier New"/>
      <w:color w:val="7F7F7F" w:themeColor="text1" w:themeTint="80"/>
      <w:sz w:val="18"/>
      <w:szCs w:val="18"/>
    </w:rPr>
  </w:style>
  <w:style w:type="paragraph" w:customStyle="1" w:styleId="ToDo">
    <w:name w:val="To Do"/>
    <w:basedOn w:val="dmcFlietext"/>
    <w:rsid w:val="00276903"/>
    <w:rPr>
      <w:rFonts w:ascii="Times New Roman" w:hAnsi="Times New Roman"/>
      <w:b/>
      <w:color w:val="FF0000"/>
      <w:sz w:val="24"/>
    </w:rPr>
  </w:style>
  <w:style w:type="paragraph" w:styleId="Revision">
    <w:name w:val="Revision"/>
    <w:hidden/>
    <w:uiPriority w:val="99"/>
    <w:semiHidden/>
    <w:rsid w:val="00A60F27"/>
    <w:rPr>
      <w:rFonts w:ascii="Frutiger 45 Light" w:hAnsi="Frutiger 45 Light"/>
      <w:color w:val="000000"/>
      <w:lang w:val="de-DE" w:eastAsia="de-DE"/>
    </w:rPr>
  </w:style>
  <w:style w:type="paragraph" w:styleId="BalloonText">
    <w:name w:val="Balloon Text"/>
    <w:basedOn w:val="Normal"/>
    <w:link w:val="BalloonTextChar"/>
    <w:uiPriority w:val="99"/>
    <w:semiHidden/>
    <w:unhideWhenUsed/>
    <w:rsid w:val="00A60F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F27"/>
    <w:rPr>
      <w:rFonts w:ascii="Tahoma" w:hAnsi="Tahoma" w:cs="Tahoma"/>
      <w:color w:val="000000"/>
      <w:sz w:val="16"/>
      <w:szCs w:val="16"/>
    </w:rPr>
  </w:style>
  <w:style w:type="paragraph" w:styleId="CommentSubject">
    <w:name w:val="annotation subject"/>
    <w:basedOn w:val="CommentText"/>
    <w:next w:val="CommentText"/>
    <w:link w:val="CommentSubjectChar"/>
    <w:uiPriority w:val="99"/>
    <w:semiHidden/>
    <w:unhideWhenUsed/>
    <w:rsid w:val="004221BF"/>
    <w:rPr>
      <w:b/>
      <w:bCs/>
    </w:rPr>
  </w:style>
  <w:style w:type="character" w:customStyle="1" w:styleId="CommentTextChar">
    <w:name w:val="Comment Text Char"/>
    <w:basedOn w:val="DefaultParagraphFont"/>
    <w:link w:val="CommentText"/>
    <w:semiHidden/>
    <w:rsid w:val="004221BF"/>
    <w:rPr>
      <w:rFonts w:ascii="Frutiger 45 Light" w:hAnsi="Frutiger 45 Light"/>
      <w:color w:val="000000"/>
    </w:rPr>
  </w:style>
  <w:style w:type="character" w:customStyle="1" w:styleId="CommentSubjectChar">
    <w:name w:val="Comment Subject Char"/>
    <w:basedOn w:val="CommentTextChar"/>
    <w:link w:val="CommentSubject"/>
    <w:rsid w:val="004221BF"/>
    <w:rPr>
      <w:rFonts w:ascii="Frutiger 45 Light" w:hAnsi="Frutiger 45 Light"/>
      <w:color w:val="000000"/>
    </w:rPr>
  </w:style>
  <w:style w:type="character" w:customStyle="1" w:styleId="FooterChar">
    <w:name w:val="Footer Char"/>
    <w:basedOn w:val="DefaultParagraphFont"/>
    <w:link w:val="Footer"/>
    <w:uiPriority w:val="99"/>
    <w:semiHidden/>
    <w:rsid w:val="003A546F"/>
    <w:rPr>
      <w:rFonts w:ascii="Frutiger 45 Light" w:hAnsi="Frutiger 45 Light"/>
      <w:color w:val="000000"/>
      <w:sz w:val="14"/>
      <w:lang w:val="de-DE" w:eastAsia="de-DE"/>
    </w:rPr>
  </w:style>
  <w:style w:type="character" w:customStyle="1" w:styleId="HeaderChar">
    <w:name w:val="Header Char"/>
    <w:basedOn w:val="DefaultParagraphFont"/>
    <w:link w:val="Header"/>
    <w:uiPriority w:val="99"/>
    <w:semiHidden/>
    <w:rsid w:val="003A546F"/>
    <w:rPr>
      <w:rFonts w:ascii="Frutiger 45 Light" w:hAnsi="Frutiger 45 Light"/>
      <w:color w:val="000000"/>
      <w:lang w:val="de-DE" w:eastAsia="de-DE"/>
    </w:rPr>
  </w:style>
  <w:style w:type="paragraph" w:customStyle="1" w:styleId="Standard1">
    <w:name w:val="Standard1"/>
    <w:basedOn w:val="dmcFlietext"/>
    <w:link w:val="StandardChar"/>
    <w:qFormat/>
    <w:rsid w:val="00E95CCD"/>
    <w:pPr>
      <w:spacing w:line="360" w:lineRule="auto"/>
      <w:ind w:left="0"/>
    </w:pPr>
    <w:rPr>
      <w:rFonts w:ascii="Trebuchet MS" w:hAnsi="Trebuchet MS"/>
      <w:sz w:val="20"/>
      <w:szCs w:val="20"/>
    </w:rPr>
  </w:style>
  <w:style w:type="character" w:customStyle="1" w:styleId="dmcFlietextChar">
    <w:name w:val="dmc Fließtext Char"/>
    <w:basedOn w:val="DefaultParagraphFont"/>
    <w:link w:val="dmcFlietext"/>
    <w:rsid w:val="000E60EE"/>
    <w:rPr>
      <w:rFonts w:ascii="Frutiger 45 Light" w:hAnsi="Frutiger 45 Light"/>
      <w:color w:val="000000"/>
      <w:lang w:val="de-DE" w:eastAsia="de-DE"/>
    </w:rPr>
  </w:style>
  <w:style w:type="character" w:customStyle="1" w:styleId="StandardChar">
    <w:name w:val="Standard Char"/>
    <w:basedOn w:val="dmcFlietextChar"/>
    <w:link w:val="Standard1"/>
    <w:rsid w:val="00E95CCD"/>
    <w:rPr>
      <w:rFonts w:ascii="Trebuchet MS" w:hAnsi="Trebuchet MS"/>
      <w:color w:val="000000"/>
      <w:sz w:val="20"/>
      <w:szCs w:val="20"/>
      <w:lang w:val="de-DE" w:eastAsia="de-DE"/>
    </w:rPr>
  </w:style>
  <w:style w:type="paragraph" w:styleId="NormalWeb">
    <w:name w:val="Normal (Web)"/>
    <w:basedOn w:val="Normal"/>
    <w:uiPriority w:val="99"/>
    <w:semiHidden/>
    <w:unhideWhenUsed/>
    <w:rsid w:val="00762BB0"/>
    <w:rPr>
      <w:rFonts w:ascii="Times New Roman" w:hAnsi="Times New Roman"/>
      <w:sz w:val="24"/>
      <w:szCs w:val="24"/>
    </w:rPr>
  </w:style>
  <w:style w:type="character" w:customStyle="1" w:styleId="Heading1Char">
    <w:name w:val="Heading 1 Char"/>
    <w:basedOn w:val="DefaultParagraphFont"/>
    <w:link w:val="Heading1"/>
    <w:uiPriority w:val="9"/>
    <w:rsid w:val="0093572D"/>
    <w:rPr>
      <w:rFonts w:asciiTheme="majorHAnsi" w:eastAsiaTheme="majorEastAsia" w:hAnsiTheme="majorHAnsi" w:cstheme="majorBidi"/>
      <w:b/>
      <w:bCs/>
      <w:color w:val="365F91" w:themeColor="accent1" w:themeShade="BF"/>
      <w:sz w:val="24"/>
      <w:szCs w:val="24"/>
      <w:shd w:val="clear" w:color="auto" w:fill="F2F2F2" w:themeFill="background1" w:themeFillShade="F2"/>
    </w:rPr>
  </w:style>
  <w:style w:type="character" w:customStyle="1" w:styleId="Heading2Char">
    <w:name w:val="Heading 2 Char"/>
    <w:basedOn w:val="DefaultParagraphFont"/>
    <w:link w:val="Heading2"/>
    <w:rsid w:val="00E51F56"/>
    <w:rPr>
      <w:rFonts w:ascii="Tw Cen MT Condensed" w:eastAsiaTheme="majorEastAsia" w:hAnsi="Tw Cen MT Condensed" w:cs="Times New Roman"/>
      <w:b/>
      <w:bCs/>
      <w:color w:val="000000" w:themeColor="text1"/>
      <w:sz w:val="28"/>
      <w:szCs w:val="28"/>
    </w:rPr>
  </w:style>
  <w:style w:type="character" w:customStyle="1" w:styleId="Heading3Char">
    <w:name w:val="Heading 3 Char"/>
    <w:basedOn w:val="DefaultParagraphFont"/>
    <w:link w:val="Heading3"/>
    <w:uiPriority w:val="9"/>
    <w:rsid w:val="00F11A41"/>
    <w:rPr>
      <w:rFonts w:ascii="Trebuchet MS" w:eastAsiaTheme="majorEastAsia" w:hAnsi="Trebuchet MS" w:cstheme="majorBidi"/>
      <w:b/>
      <w:bCs/>
      <w:i/>
      <w:color w:val="595959" w:themeColor="text1" w:themeTint="A6"/>
      <w:sz w:val="20"/>
      <w:szCs w:val="20"/>
    </w:rPr>
  </w:style>
  <w:style w:type="character" w:customStyle="1" w:styleId="Heading4Char">
    <w:name w:val="Heading 4 Char"/>
    <w:basedOn w:val="DefaultParagraphFont"/>
    <w:link w:val="Heading4"/>
    <w:uiPriority w:val="9"/>
    <w:rsid w:val="00FD259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E21073"/>
    <w:rPr>
      <w:rFonts w:asciiTheme="majorHAnsi" w:eastAsiaTheme="majorEastAsia" w:hAnsiTheme="majorHAnsi" w:cstheme="majorBidi"/>
      <w:b/>
      <w:bCs/>
      <w:color w:val="548DD4" w:themeColor="text2" w:themeTint="99"/>
      <w:sz w:val="28"/>
      <w:szCs w:val="28"/>
    </w:rPr>
  </w:style>
  <w:style w:type="character" w:customStyle="1" w:styleId="Heading6Char">
    <w:name w:val="Heading 6 Char"/>
    <w:basedOn w:val="DefaultParagraphFont"/>
    <w:link w:val="Heading6"/>
    <w:uiPriority w:val="9"/>
    <w:semiHidden/>
    <w:rsid w:val="00FD259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D259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D259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D259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D25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D259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D259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D259B"/>
    <w:rPr>
      <w:rFonts w:asciiTheme="majorHAnsi" w:eastAsiaTheme="majorEastAsia" w:hAnsiTheme="majorHAnsi" w:cstheme="majorBidi"/>
      <w:i/>
      <w:iCs/>
      <w:spacing w:val="13"/>
      <w:sz w:val="24"/>
      <w:szCs w:val="24"/>
    </w:rPr>
  </w:style>
  <w:style w:type="character" w:styleId="Emphasis">
    <w:name w:val="Emphasis"/>
    <w:uiPriority w:val="20"/>
    <w:qFormat/>
    <w:rsid w:val="00FD259B"/>
    <w:rPr>
      <w:b/>
      <w:bCs/>
      <w:i/>
      <w:iCs/>
      <w:spacing w:val="10"/>
      <w:bdr w:val="none" w:sz="0" w:space="0" w:color="auto"/>
      <w:shd w:val="clear" w:color="auto" w:fill="auto"/>
    </w:rPr>
  </w:style>
  <w:style w:type="paragraph" w:styleId="NoSpacing">
    <w:name w:val="No Spacing"/>
    <w:basedOn w:val="Normal"/>
    <w:link w:val="NoSpacingChar"/>
    <w:uiPriority w:val="1"/>
    <w:qFormat/>
    <w:rsid w:val="00FD259B"/>
    <w:pPr>
      <w:spacing w:after="0" w:line="240" w:lineRule="auto"/>
    </w:pPr>
  </w:style>
  <w:style w:type="character" w:customStyle="1" w:styleId="NoSpacingChar">
    <w:name w:val="No Spacing Char"/>
    <w:basedOn w:val="DefaultParagraphFont"/>
    <w:link w:val="NoSpacing"/>
    <w:uiPriority w:val="1"/>
    <w:rsid w:val="007A5A94"/>
  </w:style>
  <w:style w:type="paragraph" w:styleId="ListParagraph">
    <w:name w:val="List Paragraph"/>
    <w:basedOn w:val="Normal"/>
    <w:uiPriority w:val="34"/>
    <w:qFormat/>
    <w:rsid w:val="00FD259B"/>
    <w:pPr>
      <w:ind w:left="720"/>
      <w:contextualSpacing/>
    </w:pPr>
  </w:style>
  <w:style w:type="paragraph" w:styleId="Quote">
    <w:name w:val="Quote"/>
    <w:basedOn w:val="Normal"/>
    <w:next w:val="Normal"/>
    <w:link w:val="QuoteChar"/>
    <w:uiPriority w:val="29"/>
    <w:qFormat/>
    <w:rsid w:val="00FD259B"/>
    <w:pPr>
      <w:spacing w:before="200" w:after="0"/>
      <w:ind w:left="360" w:right="360"/>
    </w:pPr>
    <w:rPr>
      <w:i/>
      <w:iCs/>
    </w:rPr>
  </w:style>
  <w:style w:type="character" w:customStyle="1" w:styleId="QuoteChar">
    <w:name w:val="Quote Char"/>
    <w:basedOn w:val="DefaultParagraphFont"/>
    <w:link w:val="Quote"/>
    <w:uiPriority w:val="29"/>
    <w:rsid w:val="00FD259B"/>
    <w:rPr>
      <w:i/>
      <w:iCs/>
    </w:rPr>
  </w:style>
  <w:style w:type="paragraph" w:styleId="IntenseQuote">
    <w:name w:val="Intense Quote"/>
    <w:basedOn w:val="Normal"/>
    <w:next w:val="Normal"/>
    <w:link w:val="IntenseQuoteChar"/>
    <w:uiPriority w:val="30"/>
    <w:qFormat/>
    <w:rsid w:val="00FD259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D259B"/>
    <w:rPr>
      <w:b/>
      <w:bCs/>
      <w:i/>
      <w:iCs/>
    </w:rPr>
  </w:style>
  <w:style w:type="character" w:styleId="SubtleEmphasis">
    <w:name w:val="Subtle Emphasis"/>
    <w:uiPriority w:val="19"/>
    <w:qFormat/>
    <w:rsid w:val="00FD259B"/>
    <w:rPr>
      <w:i/>
      <w:iCs/>
    </w:rPr>
  </w:style>
  <w:style w:type="character" w:styleId="IntenseEmphasis">
    <w:name w:val="Intense Emphasis"/>
    <w:uiPriority w:val="21"/>
    <w:qFormat/>
    <w:rsid w:val="00FD259B"/>
    <w:rPr>
      <w:b/>
      <w:bCs/>
    </w:rPr>
  </w:style>
  <w:style w:type="character" w:styleId="SubtleReference">
    <w:name w:val="Subtle Reference"/>
    <w:uiPriority w:val="31"/>
    <w:qFormat/>
    <w:rsid w:val="00FD259B"/>
    <w:rPr>
      <w:smallCaps/>
    </w:rPr>
  </w:style>
  <w:style w:type="character" w:styleId="IntenseReference">
    <w:name w:val="Intense Reference"/>
    <w:uiPriority w:val="32"/>
    <w:qFormat/>
    <w:rsid w:val="00FD259B"/>
    <w:rPr>
      <w:smallCaps/>
      <w:spacing w:val="5"/>
      <w:u w:val="single"/>
    </w:rPr>
  </w:style>
  <w:style w:type="character" w:styleId="BookTitle">
    <w:name w:val="Book Title"/>
    <w:uiPriority w:val="33"/>
    <w:qFormat/>
    <w:rsid w:val="00FD259B"/>
    <w:rPr>
      <w:i/>
      <w:iCs/>
      <w:smallCaps/>
      <w:spacing w:val="5"/>
    </w:rPr>
  </w:style>
  <w:style w:type="paragraph" w:styleId="TOCHeading">
    <w:name w:val="TOC Heading"/>
    <w:basedOn w:val="Heading1"/>
    <w:next w:val="Normal"/>
    <w:uiPriority w:val="39"/>
    <w:unhideWhenUsed/>
    <w:qFormat/>
    <w:rsid w:val="00FD259B"/>
    <w:pPr>
      <w:outlineLvl w:val="9"/>
    </w:pPr>
  </w:style>
  <w:style w:type="paragraph" w:customStyle="1" w:styleId="SuperTitle">
    <w:name w:val="SuperTitle"/>
    <w:basedOn w:val="Title"/>
    <w:rsid w:val="007A5A94"/>
    <w:pPr>
      <w:keepNext/>
      <w:pBdr>
        <w:top w:val="single" w:sz="48" w:space="1" w:color="auto"/>
        <w:bottom w:val="none" w:sz="0" w:space="0" w:color="auto"/>
      </w:pBdr>
      <w:spacing w:before="2400"/>
      <w:jc w:val="right"/>
    </w:pPr>
    <w:rPr>
      <w:rFonts w:ascii="Arial Narrow" w:eastAsia="Times New Roman" w:hAnsi="Arial Narrow" w:cs="Times New Roman"/>
      <w:b/>
      <w:i/>
      <w:iCs/>
      <w:sz w:val="28"/>
      <w:szCs w:val="20"/>
      <w:lang w:bidi="ar-SA"/>
    </w:rPr>
  </w:style>
  <w:style w:type="paragraph" w:customStyle="1" w:styleId="Version">
    <w:name w:val="Version"/>
    <w:basedOn w:val="Title"/>
    <w:rsid w:val="007A5A94"/>
    <w:pPr>
      <w:keepNext/>
      <w:pBdr>
        <w:bottom w:val="none" w:sz="0" w:space="0" w:color="auto"/>
      </w:pBdr>
      <w:spacing w:before="480" w:after="240"/>
      <w:jc w:val="right"/>
    </w:pPr>
    <w:rPr>
      <w:rFonts w:ascii="Arial Narrow" w:eastAsia="Times New Roman" w:hAnsi="Arial Narrow" w:cs="Times New Roman"/>
      <w:b/>
      <w:i/>
      <w:iCs/>
      <w:sz w:val="24"/>
      <w:szCs w:val="20"/>
      <w:lang w:bidi="ar-SA"/>
    </w:rPr>
  </w:style>
  <w:style w:type="paragraph" w:styleId="ListBullet4">
    <w:name w:val="List Bullet 4"/>
    <w:basedOn w:val="List4"/>
    <w:rsid w:val="007A5A94"/>
    <w:pPr>
      <w:widowControl w:val="0"/>
      <w:numPr>
        <w:numId w:val="12"/>
      </w:numPr>
      <w:tabs>
        <w:tab w:val="left" w:pos="1361"/>
      </w:tabs>
      <w:spacing w:before="60" w:after="60"/>
      <w:contextualSpacing w:val="0"/>
    </w:pPr>
    <w:rPr>
      <w:rFonts w:eastAsiaTheme="minorHAnsi"/>
      <w:lang w:bidi="ar-SA"/>
    </w:rPr>
  </w:style>
  <w:style w:type="character" w:customStyle="1" w:styleId="FootnoteTextChar">
    <w:name w:val="Footnote Text Char"/>
    <w:basedOn w:val="DefaultParagraphFont"/>
    <w:link w:val="FootnoteText"/>
    <w:uiPriority w:val="99"/>
    <w:semiHidden/>
    <w:rsid w:val="007A5A94"/>
    <w:rPr>
      <w:sz w:val="14"/>
    </w:rPr>
  </w:style>
  <w:style w:type="paragraph" w:styleId="List4">
    <w:name w:val="List 4"/>
    <w:basedOn w:val="Normal"/>
    <w:uiPriority w:val="99"/>
    <w:semiHidden/>
    <w:unhideWhenUsed/>
    <w:rsid w:val="007A5A94"/>
    <w:pPr>
      <w:ind w:left="1440" w:hanging="360"/>
      <w:contextualSpacing/>
    </w:pPr>
  </w:style>
  <w:style w:type="table" w:styleId="TableGrid">
    <w:name w:val="Table Grid"/>
    <w:basedOn w:val="TableNormal"/>
    <w:uiPriority w:val="59"/>
    <w:rsid w:val="00A652F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BB19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94675">
      <w:bodyDiv w:val="1"/>
      <w:marLeft w:val="0"/>
      <w:marRight w:val="0"/>
      <w:marTop w:val="0"/>
      <w:marBottom w:val="0"/>
      <w:divBdr>
        <w:top w:val="none" w:sz="0" w:space="0" w:color="auto"/>
        <w:left w:val="none" w:sz="0" w:space="0" w:color="auto"/>
        <w:bottom w:val="none" w:sz="0" w:space="0" w:color="auto"/>
        <w:right w:val="none" w:sz="0" w:space="0" w:color="auto"/>
      </w:divBdr>
    </w:div>
    <w:div w:id="22635079">
      <w:bodyDiv w:val="1"/>
      <w:marLeft w:val="0"/>
      <w:marRight w:val="0"/>
      <w:marTop w:val="0"/>
      <w:marBottom w:val="0"/>
      <w:divBdr>
        <w:top w:val="none" w:sz="0" w:space="0" w:color="auto"/>
        <w:left w:val="none" w:sz="0" w:space="0" w:color="auto"/>
        <w:bottom w:val="none" w:sz="0" w:space="0" w:color="auto"/>
        <w:right w:val="none" w:sz="0" w:space="0" w:color="auto"/>
      </w:divBdr>
    </w:div>
    <w:div w:id="25181832">
      <w:bodyDiv w:val="1"/>
      <w:marLeft w:val="0"/>
      <w:marRight w:val="0"/>
      <w:marTop w:val="0"/>
      <w:marBottom w:val="0"/>
      <w:divBdr>
        <w:top w:val="none" w:sz="0" w:space="0" w:color="auto"/>
        <w:left w:val="none" w:sz="0" w:space="0" w:color="auto"/>
        <w:bottom w:val="none" w:sz="0" w:space="0" w:color="auto"/>
        <w:right w:val="none" w:sz="0" w:space="0" w:color="auto"/>
      </w:divBdr>
    </w:div>
    <w:div w:id="38363867">
      <w:bodyDiv w:val="1"/>
      <w:marLeft w:val="0"/>
      <w:marRight w:val="0"/>
      <w:marTop w:val="0"/>
      <w:marBottom w:val="0"/>
      <w:divBdr>
        <w:top w:val="none" w:sz="0" w:space="0" w:color="auto"/>
        <w:left w:val="none" w:sz="0" w:space="0" w:color="auto"/>
        <w:bottom w:val="none" w:sz="0" w:space="0" w:color="auto"/>
        <w:right w:val="none" w:sz="0" w:space="0" w:color="auto"/>
      </w:divBdr>
      <w:divsChild>
        <w:div w:id="821771353">
          <w:marLeft w:val="0"/>
          <w:marRight w:val="0"/>
          <w:marTop w:val="0"/>
          <w:marBottom w:val="0"/>
          <w:divBdr>
            <w:top w:val="none" w:sz="0" w:space="0" w:color="auto"/>
            <w:left w:val="none" w:sz="0" w:space="0" w:color="auto"/>
            <w:bottom w:val="none" w:sz="0" w:space="0" w:color="auto"/>
            <w:right w:val="none" w:sz="0" w:space="0" w:color="auto"/>
          </w:divBdr>
          <w:divsChild>
            <w:div w:id="526600335">
              <w:marLeft w:val="0"/>
              <w:marRight w:val="0"/>
              <w:marTop w:val="0"/>
              <w:marBottom w:val="0"/>
              <w:divBdr>
                <w:top w:val="none" w:sz="0" w:space="0" w:color="auto"/>
                <w:left w:val="none" w:sz="0" w:space="0" w:color="auto"/>
                <w:bottom w:val="none" w:sz="0" w:space="0" w:color="auto"/>
                <w:right w:val="none" w:sz="0" w:space="0" w:color="auto"/>
              </w:divBdr>
            </w:div>
          </w:divsChild>
        </w:div>
        <w:div w:id="1664820135">
          <w:marLeft w:val="0"/>
          <w:marRight w:val="0"/>
          <w:marTop w:val="0"/>
          <w:marBottom w:val="0"/>
          <w:divBdr>
            <w:top w:val="none" w:sz="0" w:space="0" w:color="auto"/>
            <w:left w:val="none" w:sz="0" w:space="0" w:color="auto"/>
            <w:bottom w:val="none" w:sz="0" w:space="0" w:color="auto"/>
            <w:right w:val="none" w:sz="0" w:space="0" w:color="auto"/>
          </w:divBdr>
          <w:divsChild>
            <w:div w:id="804934287">
              <w:marLeft w:val="0"/>
              <w:marRight w:val="0"/>
              <w:marTop w:val="0"/>
              <w:marBottom w:val="0"/>
              <w:divBdr>
                <w:top w:val="none" w:sz="0" w:space="0" w:color="auto"/>
                <w:left w:val="none" w:sz="0" w:space="0" w:color="auto"/>
                <w:bottom w:val="none" w:sz="0" w:space="0" w:color="auto"/>
                <w:right w:val="none" w:sz="0" w:space="0" w:color="auto"/>
              </w:divBdr>
            </w:div>
          </w:divsChild>
        </w:div>
        <w:div w:id="2025475448">
          <w:marLeft w:val="0"/>
          <w:marRight w:val="0"/>
          <w:marTop w:val="0"/>
          <w:marBottom w:val="0"/>
          <w:divBdr>
            <w:top w:val="none" w:sz="0" w:space="0" w:color="auto"/>
            <w:left w:val="none" w:sz="0" w:space="0" w:color="auto"/>
            <w:bottom w:val="none" w:sz="0" w:space="0" w:color="auto"/>
            <w:right w:val="none" w:sz="0" w:space="0" w:color="auto"/>
          </w:divBdr>
          <w:divsChild>
            <w:div w:id="1157190278">
              <w:marLeft w:val="0"/>
              <w:marRight w:val="0"/>
              <w:marTop w:val="0"/>
              <w:marBottom w:val="0"/>
              <w:divBdr>
                <w:top w:val="none" w:sz="0" w:space="0" w:color="auto"/>
                <w:left w:val="none" w:sz="0" w:space="0" w:color="auto"/>
                <w:bottom w:val="none" w:sz="0" w:space="0" w:color="auto"/>
                <w:right w:val="none" w:sz="0" w:space="0" w:color="auto"/>
              </w:divBdr>
            </w:div>
          </w:divsChild>
        </w:div>
        <w:div w:id="306671381">
          <w:marLeft w:val="0"/>
          <w:marRight w:val="0"/>
          <w:marTop w:val="0"/>
          <w:marBottom w:val="0"/>
          <w:divBdr>
            <w:top w:val="none" w:sz="0" w:space="0" w:color="auto"/>
            <w:left w:val="none" w:sz="0" w:space="0" w:color="auto"/>
            <w:bottom w:val="none" w:sz="0" w:space="0" w:color="auto"/>
            <w:right w:val="none" w:sz="0" w:space="0" w:color="auto"/>
          </w:divBdr>
          <w:divsChild>
            <w:div w:id="292100325">
              <w:marLeft w:val="0"/>
              <w:marRight w:val="0"/>
              <w:marTop w:val="0"/>
              <w:marBottom w:val="0"/>
              <w:divBdr>
                <w:top w:val="none" w:sz="0" w:space="0" w:color="auto"/>
                <w:left w:val="none" w:sz="0" w:space="0" w:color="auto"/>
                <w:bottom w:val="none" w:sz="0" w:space="0" w:color="auto"/>
                <w:right w:val="none" w:sz="0" w:space="0" w:color="auto"/>
              </w:divBdr>
            </w:div>
          </w:divsChild>
        </w:div>
        <w:div w:id="1006443479">
          <w:marLeft w:val="0"/>
          <w:marRight w:val="0"/>
          <w:marTop w:val="0"/>
          <w:marBottom w:val="0"/>
          <w:divBdr>
            <w:top w:val="none" w:sz="0" w:space="0" w:color="auto"/>
            <w:left w:val="none" w:sz="0" w:space="0" w:color="auto"/>
            <w:bottom w:val="none" w:sz="0" w:space="0" w:color="auto"/>
            <w:right w:val="none" w:sz="0" w:space="0" w:color="auto"/>
          </w:divBdr>
          <w:divsChild>
            <w:div w:id="648704213">
              <w:marLeft w:val="0"/>
              <w:marRight w:val="0"/>
              <w:marTop w:val="0"/>
              <w:marBottom w:val="0"/>
              <w:divBdr>
                <w:top w:val="none" w:sz="0" w:space="0" w:color="auto"/>
                <w:left w:val="none" w:sz="0" w:space="0" w:color="auto"/>
                <w:bottom w:val="none" w:sz="0" w:space="0" w:color="auto"/>
                <w:right w:val="none" w:sz="0" w:space="0" w:color="auto"/>
              </w:divBdr>
            </w:div>
          </w:divsChild>
        </w:div>
        <w:div w:id="1226530640">
          <w:marLeft w:val="0"/>
          <w:marRight w:val="0"/>
          <w:marTop w:val="0"/>
          <w:marBottom w:val="0"/>
          <w:divBdr>
            <w:top w:val="none" w:sz="0" w:space="0" w:color="auto"/>
            <w:left w:val="none" w:sz="0" w:space="0" w:color="auto"/>
            <w:bottom w:val="none" w:sz="0" w:space="0" w:color="auto"/>
            <w:right w:val="none" w:sz="0" w:space="0" w:color="auto"/>
          </w:divBdr>
          <w:divsChild>
            <w:div w:id="156653603">
              <w:marLeft w:val="0"/>
              <w:marRight w:val="0"/>
              <w:marTop w:val="0"/>
              <w:marBottom w:val="0"/>
              <w:divBdr>
                <w:top w:val="none" w:sz="0" w:space="0" w:color="auto"/>
                <w:left w:val="none" w:sz="0" w:space="0" w:color="auto"/>
                <w:bottom w:val="none" w:sz="0" w:space="0" w:color="auto"/>
                <w:right w:val="none" w:sz="0" w:space="0" w:color="auto"/>
              </w:divBdr>
            </w:div>
          </w:divsChild>
        </w:div>
        <w:div w:id="644430322">
          <w:marLeft w:val="0"/>
          <w:marRight w:val="0"/>
          <w:marTop w:val="0"/>
          <w:marBottom w:val="0"/>
          <w:divBdr>
            <w:top w:val="none" w:sz="0" w:space="0" w:color="auto"/>
            <w:left w:val="none" w:sz="0" w:space="0" w:color="auto"/>
            <w:bottom w:val="none" w:sz="0" w:space="0" w:color="auto"/>
            <w:right w:val="none" w:sz="0" w:space="0" w:color="auto"/>
          </w:divBdr>
          <w:divsChild>
            <w:div w:id="908267078">
              <w:marLeft w:val="0"/>
              <w:marRight w:val="0"/>
              <w:marTop w:val="0"/>
              <w:marBottom w:val="0"/>
              <w:divBdr>
                <w:top w:val="none" w:sz="0" w:space="0" w:color="auto"/>
                <w:left w:val="none" w:sz="0" w:space="0" w:color="auto"/>
                <w:bottom w:val="none" w:sz="0" w:space="0" w:color="auto"/>
                <w:right w:val="none" w:sz="0" w:space="0" w:color="auto"/>
              </w:divBdr>
            </w:div>
          </w:divsChild>
        </w:div>
        <w:div w:id="1673220668">
          <w:marLeft w:val="0"/>
          <w:marRight w:val="0"/>
          <w:marTop w:val="0"/>
          <w:marBottom w:val="0"/>
          <w:divBdr>
            <w:top w:val="none" w:sz="0" w:space="0" w:color="auto"/>
            <w:left w:val="none" w:sz="0" w:space="0" w:color="auto"/>
            <w:bottom w:val="none" w:sz="0" w:space="0" w:color="auto"/>
            <w:right w:val="none" w:sz="0" w:space="0" w:color="auto"/>
          </w:divBdr>
          <w:divsChild>
            <w:div w:id="309600718">
              <w:marLeft w:val="0"/>
              <w:marRight w:val="0"/>
              <w:marTop w:val="0"/>
              <w:marBottom w:val="0"/>
              <w:divBdr>
                <w:top w:val="none" w:sz="0" w:space="0" w:color="auto"/>
                <w:left w:val="none" w:sz="0" w:space="0" w:color="auto"/>
                <w:bottom w:val="none" w:sz="0" w:space="0" w:color="auto"/>
                <w:right w:val="none" w:sz="0" w:space="0" w:color="auto"/>
              </w:divBdr>
            </w:div>
          </w:divsChild>
        </w:div>
        <w:div w:id="1735006034">
          <w:marLeft w:val="0"/>
          <w:marRight w:val="0"/>
          <w:marTop w:val="0"/>
          <w:marBottom w:val="0"/>
          <w:divBdr>
            <w:top w:val="none" w:sz="0" w:space="0" w:color="auto"/>
            <w:left w:val="none" w:sz="0" w:space="0" w:color="auto"/>
            <w:bottom w:val="none" w:sz="0" w:space="0" w:color="auto"/>
            <w:right w:val="none" w:sz="0" w:space="0" w:color="auto"/>
          </w:divBdr>
          <w:divsChild>
            <w:div w:id="1753698442">
              <w:marLeft w:val="0"/>
              <w:marRight w:val="0"/>
              <w:marTop w:val="0"/>
              <w:marBottom w:val="0"/>
              <w:divBdr>
                <w:top w:val="none" w:sz="0" w:space="0" w:color="auto"/>
                <w:left w:val="none" w:sz="0" w:space="0" w:color="auto"/>
                <w:bottom w:val="none" w:sz="0" w:space="0" w:color="auto"/>
                <w:right w:val="none" w:sz="0" w:space="0" w:color="auto"/>
              </w:divBdr>
            </w:div>
          </w:divsChild>
        </w:div>
        <w:div w:id="959989998">
          <w:marLeft w:val="0"/>
          <w:marRight w:val="0"/>
          <w:marTop w:val="0"/>
          <w:marBottom w:val="0"/>
          <w:divBdr>
            <w:top w:val="none" w:sz="0" w:space="0" w:color="auto"/>
            <w:left w:val="none" w:sz="0" w:space="0" w:color="auto"/>
            <w:bottom w:val="none" w:sz="0" w:space="0" w:color="auto"/>
            <w:right w:val="none" w:sz="0" w:space="0" w:color="auto"/>
          </w:divBdr>
          <w:divsChild>
            <w:div w:id="1124467110">
              <w:marLeft w:val="0"/>
              <w:marRight w:val="0"/>
              <w:marTop w:val="0"/>
              <w:marBottom w:val="0"/>
              <w:divBdr>
                <w:top w:val="none" w:sz="0" w:space="0" w:color="auto"/>
                <w:left w:val="none" w:sz="0" w:space="0" w:color="auto"/>
                <w:bottom w:val="none" w:sz="0" w:space="0" w:color="auto"/>
                <w:right w:val="none" w:sz="0" w:space="0" w:color="auto"/>
              </w:divBdr>
            </w:div>
          </w:divsChild>
        </w:div>
        <w:div w:id="210574392">
          <w:marLeft w:val="0"/>
          <w:marRight w:val="0"/>
          <w:marTop w:val="0"/>
          <w:marBottom w:val="0"/>
          <w:divBdr>
            <w:top w:val="none" w:sz="0" w:space="0" w:color="auto"/>
            <w:left w:val="none" w:sz="0" w:space="0" w:color="auto"/>
            <w:bottom w:val="none" w:sz="0" w:space="0" w:color="auto"/>
            <w:right w:val="none" w:sz="0" w:space="0" w:color="auto"/>
          </w:divBdr>
          <w:divsChild>
            <w:div w:id="2141412492">
              <w:marLeft w:val="0"/>
              <w:marRight w:val="0"/>
              <w:marTop w:val="0"/>
              <w:marBottom w:val="0"/>
              <w:divBdr>
                <w:top w:val="none" w:sz="0" w:space="0" w:color="auto"/>
                <w:left w:val="none" w:sz="0" w:space="0" w:color="auto"/>
                <w:bottom w:val="none" w:sz="0" w:space="0" w:color="auto"/>
                <w:right w:val="none" w:sz="0" w:space="0" w:color="auto"/>
              </w:divBdr>
            </w:div>
          </w:divsChild>
        </w:div>
        <w:div w:id="1023432730">
          <w:marLeft w:val="0"/>
          <w:marRight w:val="0"/>
          <w:marTop w:val="0"/>
          <w:marBottom w:val="0"/>
          <w:divBdr>
            <w:top w:val="none" w:sz="0" w:space="0" w:color="auto"/>
            <w:left w:val="none" w:sz="0" w:space="0" w:color="auto"/>
            <w:bottom w:val="none" w:sz="0" w:space="0" w:color="auto"/>
            <w:right w:val="none" w:sz="0" w:space="0" w:color="auto"/>
          </w:divBdr>
          <w:divsChild>
            <w:div w:id="61479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925">
      <w:bodyDiv w:val="1"/>
      <w:marLeft w:val="0"/>
      <w:marRight w:val="0"/>
      <w:marTop w:val="0"/>
      <w:marBottom w:val="0"/>
      <w:divBdr>
        <w:top w:val="none" w:sz="0" w:space="0" w:color="auto"/>
        <w:left w:val="none" w:sz="0" w:space="0" w:color="auto"/>
        <w:bottom w:val="none" w:sz="0" w:space="0" w:color="auto"/>
        <w:right w:val="none" w:sz="0" w:space="0" w:color="auto"/>
      </w:divBdr>
    </w:div>
    <w:div w:id="96491367">
      <w:bodyDiv w:val="1"/>
      <w:marLeft w:val="0"/>
      <w:marRight w:val="0"/>
      <w:marTop w:val="0"/>
      <w:marBottom w:val="0"/>
      <w:divBdr>
        <w:top w:val="none" w:sz="0" w:space="0" w:color="auto"/>
        <w:left w:val="none" w:sz="0" w:space="0" w:color="auto"/>
        <w:bottom w:val="none" w:sz="0" w:space="0" w:color="auto"/>
        <w:right w:val="none" w:sz="0" w:space="0" w:color="auto"/>
      </w:divBdr>
    </w:div>
    <w:div w:id="300312852">
      <w:bodyDiv w:val="1"/>
      <w:marLeft w:val="0"/>
      <w:marRight w:val="0"/>
      <w:marTop w:val="0"/>
      <w:marBottom w:val="0"/>
      <w:divBdr>
        <w:top w:val="none" w:sz="0" w:space="0" w:color="auto"/>
        <w:left w:val="none" w:sz="0" w:space="0" w:color="auto"/>
        <w:bottom w:val="none" w:sz="0" w:space="0" w:color="auto"/>
        <w:right w:val="none" w:sz="0" w:space="0" w:color="auto"/>
      </w:divBdr>
    </w:div>
    <w:div w:id="350767769">
      <w:bodyDiv w:val="1"/>
      <w:marLeft w:val="0"/>
      <w:marRight w:val="0"/>
      <w:marTop w:val="0"/>
      <w:marBottom w:val="0"/>
      <w:divBdr>
        <w:top w:val="none" w:sz="0" w:space="0" w:color="auto"/>
        <w:left w:val="none" w:sz="0" w:space="0" w:color="auto"/>
        <w:bottom w:val="none" w:sz="0" w:space="0" w:color="auto"/>
        <w:right w:val="none" w:sz="0" w:space="0" w:color="auto"/>
      </w:divBdr>
    </w:div>
    <w:div w:id="457719121">
      <w:bodyDiv w:val="1"/>
      <w:marLeft w:val="0"/>
      <w:marRight w:val="0"/>
      <w:marTop w:val="0"/>
      <w:marBottom w:val="0"/>
      <w:divBdr>
        <w:top w:val="none" w:sz="0" w:space="0" w:color="auto"/>
        <w:left w:val="none" w:sz="0" w:space="0" w:color="auto"/>
        <w:bottom w:val="none" w:sz="0" w:space="0" w:color="auto"/>
        <w:right w:val="none" w:sz="0" w:space="0" w:color="auto"/>
      </w:divBdr>
      <w:divsChild>
        <w:div w:id="1816950921">
          <w:marLeft w:val="0"/>
          <w:marRight w:val="0"/>
          <w:marTop w:val="0"/>
          <w:marBottom w:val="0"/>
          <w:divBdr>
            <w:top w:val="none" w:sz="0" w:space="0" w:color="auto"/>
            <w:left w:val="none" w:sz="0" w:space="0" w:color="auto"/>
            <w:bottom w:val="none" w:sz="0" w:space="0" w:color="auto"/>
            <w:right w:val="none" w:sz="0" w:space="0" w:color="auto"/>
          </w:divBdr>
        </w:div>
        <w:div w:id="1066144066">
          <w:marLeft w:val="0"/>
          <w:marRight w:val="0"/>
          <w:marTop w:val="0"/>
          <w:marBottom w:val="0"/>
          <w:divBdr>
            <w:top w:val="none" w:sz="0" w:space="0" w:color="auto"/>
            <w:left w:val="none" w:sz="0" w:space="0" w:color="auto"/>
            <w:bottom w:val="none" w:sz="0" w:space="0" w:color="auto"/>
            <w:right w:val="none" w:sz="0" w:space="0" w:color="auto"/>
          </w:divBdr>
        </w:div>
      </w:divsChild>
    </w:div>
    <w:div w:id="535507413">
      <w:bodyDiv w:val="1"/>
      <w:marLeft w:val="0"/>
      <w:marRight w:val="0"/>
      <w:marTop w:val="0"/>
      <w:marBottom w:val="0"/>
      <w:divBdr>
        <w:top w:val="none" w:sz="0" w:space="0" w:color="auto"/>
        <w:left w:val="none" w:sz="0" w:space="0" w:color="auto"/>
        <w:bottom w:val="none" w:sz="0" w:space="0" w:color="auto"/>
        <w:right w:val="none" w:sz="0" w:space="0" w:color="auto"/>
      </w:divBdr>
    </w:div>
    <w:div w:id="553002636">
      <w:bodyDiv w:val="1"/>
      <w:marLeft w:val="0"/>
      <w:marRight w:val="0"/>
      <w:marTop w:val="0"/>
      <w:marBottom w:val="0"/>
      <w:divBdr>
        <w:top w:val="none" w:sz="0" w:space="0" w:color="auto"/>
        <w:left w:val="none" w:sz="0" w:space="0" w:color="auto"/>
        <w:bottom w:val="none" w:sz="0" w:space="0" w:color="auto"/>
        <w:right w:val="none" w:sz="0" w:space="0" w:color="auto"/>
      </w:divBdr>
    </w:div>
    <w:div w:id="576591387">
      <w:bodyDiv w:val="1"/>
      <w:marLeft w:val="0"/>
      <w:marRight w:val="0"/>
      <w:marTop w:val="0"/>
      <w:marBottom w:val="0"/>
      <w:divBdr>
        <w:top w:val="none" w:sz="0" w:space="0" w:color="auto"/>
        <w:left w:val="none" w:sz="0" w:space="0" w:color="auto"/>
        <w:bottom w:val="none" w:sz="0" w:space="0" w:color="auto"/>
        <w:right w:val="none" w:sz="0" w:space="0" w:color="auto"/>
      </w:divBdr>
    </w:div>
    <w:div w:id="602423137">
      <w:bodyDiv w:val="1"/>
      <w:marLeft w:val="0"/>
      <w:marRight w:val="0"/>
      <w:marTop w:val="0"/>
      <w:marBottom w:val="0"/>
      <w:divBdr>
        <w:top w:val="none" w:sz="0" w:space="0" w:color="auto"/>
        <w:left w:val="none" w:sz="0" w:space="0" w:color="auto"/>
        <w:bottom w:val="none" w:sz="0" w:space="0" w:color="auto"/>
        <w:right w:val="none" w:sz="0" w:space="0" w:color="auto"/>
      </w:divBdr>
    </w:div>
    <w:div w:id="655497597">
      <w:bodyDiv w:val="1"/>
      <w:marLeft w:val="0"/>
      <w:marRight w:val="0"/>
      <w:marTop w:val="0"/>
      <w:marBottom w:val="0"/>
      <w:divBdr>
        <w:top w:val="none" w:sz="0" w:space="0" w:color="auto"/>
        <w:left w:val="none" w:sz="0" w:space="0" w:color="auto"/>
        <w:bottom w:val="none" w:sz="0" w:space="0" w:color="auto"/>
        <w:right w:val="none" w:sz="0" w:space="0" w:color="auto"/>
      </w:divBdr>
    </w:div>
    <w:div w:id="772281864">
      <w:bodyDiv w:val="1"/>
      <w:marLeft w:val="0"/>
      <w:marRight w:val="0"/>
      <w:marTop w:val="0"/>
      <w:marBottom w:val="0"/>
      <w:divBdr>
        <w:top w:val="none" w:sz="0" w:space="0" w:color="auto"/>
        <w:left w:val="none" w:sz="0" w:space="0" w:color="auto"/>
        <w:bottom w:val="none" w:sz="0" w:space="0" w:color="auto"/>
        <w:right w:val="none" w:sz="0" w:space="0" w:color="auto"/>
      </w:divBdr>
    </w:div>
    <w:div w:id="806046374">
      <w:bodyDiv w:val="1"/>
      <w:marLeft w:val="0"/>
      <w:marRight w:val="0"/>
      <w:marTop w:val="0"/>
      <w:marBottom w:val="0"/>
      <w:divBdr>
        <w:top w:val="none" w:sz="0" w:space="0" w:color="auto"/>
        <w:left w:val="none" w:sz="0" w:space="0" w:color="auto"/>
        <w:bottom w:val="none" w:sz="0" w:space="0" w:color="auto"/>
        <w:right w:val="none" w:sz="0" w:space="0" w:color="auto"/>
      </w:divBdr>
    </w:div>
    <w:div w:id="942957916">
      <w:bodyDiv w:val="1"/>
      <w:marLeft w:val="0"/>
      <w:marRight w:val="0"/>
      <w:marTop w:val="0"/>
      <w:marBottom w:val="0"/>
      <w:divBdr>
        <w:top w:val="none" w:sz="0" w:space="0" w:color="auto"/>
        <w:left w:val="none" w:sz="0" w:space="0" w:color="auto"/>
        <w:bottom w:val="none" w:sz="0" w:space="0" w:color="auto"/>
        <w:right w:val="none" w:sz="0" w:space="0" w:color="auto"/>
      </w:divBdr>
    </w:div>
    <w:div w:id="1112289554">
      <w:bodyDiv w:val="1"/>
      <w:marLeft w:val="0"/>
      <w:marRight w:val="0"/>
      <w:marTop w:val="0"/>
      <w:marBottom w:val="0"/>
      <w:divBdr>
        <w:top w:val="none" w:sz="0" w:space="0" w:color="auto"/>
        <w:left w:val="none" w:sz="0" w:space="0" w:color="auto"/>
        <w:bottom w:val="none" w:sz="0" w:space="0" w:color="auto"/>
        <w:right w:val="none" w:sz="0" w:space="0" w:color="auto"/>
      </w:divBdr>
    </w:div>
    <w:div w:id="1123576221">
      <w:bodyDiv w:val="1"/>
      <w:marLeft w:val="0"/>
      <w:marRight w:val="0"/>
      <w:marTop w:val="0"/>
      <w:marBottom w:val="0"/>
      <w:divBdr>
        <w:top w:val="none" w:sz="0" w:space="0" w:color="auto"/>
        <w:left w:val="none" w:sz="0" w:space="0" w:color="auto"/>
        <w:bottom w:val="none" w:sz="0" w:space="0" w:color="auto"/>
        <w:right w:val="none" w:sz="0" w:space="0" w:color="auto"/>
      </w:divBdr>
    </w:div>
    <w:div w:id="1169516376">
      <w:bodyDiv w:val="1"/>
      <w:marLeft w:val="0"/>
      <w:marRight w:val="0"/>
      <w:marTop w:val="0"/>
      <w:marBottom w:val="0"/>
      <w:divBdr>
        <w:top w:val="none" w:sz="0" w:space="0" w:color="auto"/>
        <w:left w:val="none" w:sz="0" w:space="0" w:color="auto"/>
        <w:bottom w:val="none" w:sz="0" w:space="0" w:color="auto"/>
        <w:right w:val="none" w:sz="0" w:space="0" w:color="auto"/>
      </w:divBdr>
    </w:div>
    <w:div w:id="1173448823">
      <w:bodyDiv w:val="1"/>
      <w:marLeft w:val="0"/>
      <w:marRight w:val="0"/>
      <w:marTop w:val="0"/>
      <w:marBottom w:val="0"/>
      <w:divBdr>
        <w:top w:val="none" w:sz="0" w:space="0" w:color="auto"/>
        <w:left w:val="none" w:sz="0" w:space="0" w:color="auto"/>
        <w:bottom w:val="none" w:sz="0" w:space="0" w:color="auto"/>
        <w:right w:val="none" w:sz="0" w:space="0" w:color="auto"/>
      </w:divBdr>
    </w:div>
    <w:div w:id="1187672645">
      <w:bodyDiv w:val="1"/>
      <w:marLeft w:val="0"/>
      <w:marRight w:val="0"/>
      <w:marTop w:val="0"/>
      <w:marBottom w:val="0"/>
      <w:divBdr>
        <w:top w:val="none" w:sz="0" w:space="0" w:color="auto"/>
        <w:left w:val="none" w:sz="0" w:space="0" w:color="auto"/>
        <w:bottom w:val="none" w:sz="0" w:space="0" w:color="auto"/>
        <w:right w:val="none" w:sz="0" w:space="0" w:color="auto"/>
      </w:divBdr>
    </w:div>
    <w:div w:id="1217207603">
      <w:bodyDiv w:val="1"/>
      <w:marLeft w:val="0"/>
      <w:marRight w:val="0"/>
      <w:marTop w:val="0"/>
      <w:marBottom w:val="0"/>
      <w:divBdr>
        <w:top w:val="none" w:sz="0" w:space="0" w:color="auto"/>
        <w:left w:val="none" w:sz="0" w:space="0" w:color="auto"/>
        <w:bottom w:val="none" w:sz="0" w:space="0" w:color="auto"/>
        <w:right w:val="none" w:sz="0" w:space="0" w:color="auto"/>
      </w:divBdr>
    </w:div>
    <w:div w:id="1255892670">
      <w:bodyDiv w:val="1"/>
      <w:marLeft w:val="0"/>
      <w:marRight w:val="0"/>
      <w:marTop w:val="0"/>
      <w:marBottom w:val="0"/>
      <w:divBdr>
        <w:top w:val="none" w:sz="0" w:space="0" w:color="auto"/>
        <w:left w:val="none" w:sz="0" w:space="0" w:color="auto"/>
        <w:bottom w:val="none" w:sz="0" w:space="0" w:color="auto"/>
        <w:right w:val="none" w:sz="0" w:space="0" w:color="auto"/>
      </w:divBdr>
      <w:divsChild>
        <w:div w:id="2041277983">
          <w:marLeft w:val="0"/>
          <w:marRight w:val="0"/>
          <w:marTop w:val="0"/>
          <w:marBottom w:val="0"/>
          <w:divBdr>
            <w:top w:val="none" w:sz="0" w:space="0" w:color="auto"/>
            <w:left w:val="none" w:sz="0" w:space="0" w:color="auto"/>
            <w:bottom w:val="none" w:sz="0" w:space="0" w:color="auto"/>
            <w:right w:val="none" w:sz="0" w:space="0" w:color="auto"/>
          </w:divBdr>
          <w:divsChild>
            <w:div w:id="107374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0868">
      <w:bodyDiv w:val="1"/>
      <w:marLeft w:val="0"/>
      <w:marRight w:val="0"/>
      <w:marTop w:val="0"/>
      <w:marBottom w:val="0"/>
      <w:divBdr>
        <w:top w:val="none" w:sz="0" w:space="0" w:color="auto"/>
        <w:left w:val="none" w:sz="0" w:space="0" w:color="auto"/>
        <w:bottom w:val="none" w:sz="0" w:space="0" w:color="auto"/>
        <w:right w:val="none" w:sz="0" w:space="0" w:color="auto"/>
      </w:divBdr>
    </w:div>
    <w:div w:id="1328172205">
      <w:bodyDiv w:val="1"/>
      <w:marLeft w:val="0"/>
      <w:marRight w:val="0"/>
      <w:marTop w:val="0"/>
      <w:marBottom w:val="0"/>
      <w:divBdr>
        <w:top w:val="none" w:sz="0" w:space="0" w:color="auto"/>
        <w:left w:val="none" w:sz="0" w:space="0" w:color="auto"/>
        <w:bottom w:val="none" w:sz="0" w:space="0" w:color="auto"/>
        <w:right w:val="none" w:sz="0" w:space="0" w:color="auto"/>
      </w:divBdr>
      <w:divsChild>
        <w:div w:id="608976727">
          <w:marLeft w:val="0"/>
          <w:marRight w:val="0"/>
          <w:marTop w:val="0"/>
          <w:marBottom w:val="0"/>
          <w:divBdr>
            <w:top w:val="none" w:sz="0" w:space="0" w:color="auto"/>
            <w:left w:val="none" w:sz="0" w:space="0" w:color="auto"/>
            <w:bottom w:val="none" w:sz="0" w:space="0" w:color="auto"/>
            <w:right w:val="none" w:sz="0" w:space="0" w:color="auto"/>
          </w:divBdr>
          <w:divsChild>
            <w:div w:id="244806245">
              <w:marLeft w:val="0"/>
              <w:marRight w:val="0"/>
              <w:marTop w:val="0"/>
              <w:marBottom w:val="0"/>
              <w:divBdr>
                <w:top w:val="none" w:sz="0" w:space="0" w:color="auto"/>
                <w:left w:val="none" w:sz="0" w:space="0" w:color="auto"/>
                <w:bottom w:val="none" w:sz="0" w:space="0" w:color="auto"/>
                <w:right w:val="none" w:sz="0" w:space="0" w:color="auto"/>
              </w:divBdr>
            </w:div>
          </w:divsChild>
        </w:div>
        <w:div w:id="1075126503">
          <w:marLeft w:val="0"/>
          <w:marRight w:val="0"/>
          <w:marTop w:val="0"/>
          <w:marBottom w:val="0"/>
          <w:divBdr>
            <w:top w:val="none" w:sz="0" w:space="0" w:color="auto"/>
            <w:left w:val="none" w:sz="0" w:space="0" w:color="auto"/>
            <w:bottom w:val="none" w:sz="0" w:space="0" w:color="auto"/>
            <w:right w:val="none" w:sz="0" w:space="0" w:color="auto"/>
          </w:divBdr>
          <w:divsChild>
            <w:div w:id="164592527">
              <w:marLeft w:val="0"/>
              <w:marRight w:val="0"/>
              <w:marTop w:val="0"/>
              <w:marBottom w:val="0"/>
              <w:divBdr>
                <w:top w:val="none" w:sz="0" w:space="0" w:color="auto"/>
                <w:left w:val="none" w:sz="0" w:space="0" w:color="auto"/>
                <w:bottom w:val="none" w:sz="0" w:space="0" w:color="auto"/>
                <w:right w:val="none" w:sz="0" w:space="0" w:color="auto"/>
              </w:divBdr>
            </w:div>
          </w:divsChild>
        </w:div>
        <w:div w:id="1777021962">
          <w:marLeft w:val="0"/>
          <w:marRight w:val="0"/>
          <w:marTop w:val="0"/>
          <w:marBottom w:val="0"/>
          <w:divBdr>
            <w:top w:val="none" w:sz="0" w:space="0" w:color="auto"/>
            <w:left w:val="none" w:sz="0" w:space="0" w:color="auto"/>
            <w:bottom w:val="none" w:sz="0" w:space="0" w:color="auto"/>
            <w:right w:val="none" w:sz="0" w:space="0" w:color="auto"/>
          </w:divBdr>
          <w:divsChild>
            <w:div w:id="1141119781">
              <w:marLeft w:val="0"/>
              <w:marRight w:val="0"/>
              <w:marTop w:val="0"/>
              <w:marBottom w:val="0"/>
              <w:divBdr>
                <w:top w:val="none" w:sz="0" w:space="0" w:color="auto"/>
                <w:left w:val="none" w:sz="0" w:space="0" w:color="auto"/>
                <w:bottom w:val="none" w:sz="0" w:space="0" w:color="auto"/>
                <w:right w:val="none" w:sz="0" w:space="0" w:color="auto"/>
              </w:divBdr>
            </w:div>
          </w:divsChild>
        </w:div>
        <w:div w:id="1374885351">
          <w:marLeft w:val="0"/>
          <w:marRight w:val="0"/>
          <w:marTop w:val="0"/>
          <w:marBottom w:val="0"/>
          <w:divBdr>
            <w:top w:val="none" w:sz="0" w:space="0" w:color="auto"/>
            <w:left w:val="none" w:sz="0" w:space="0" w:color="auto"/>
            <w:bottom w:val="none" w:sz="0" w:space="0" w:color="auto"/>
            <w:right w:val="none" w:sz="0" w:space="0" w:color="auto"/>
          </w:divBdr>
          <w:divsChild>
            <w:div w:id="2051151542">
              <w:marLeft w:val="0"/>
              <w:marRight w:val="0"/>
              <w:marTop w:val="0"/>
              <w:marBottom w:val="0"/>
              <w:divBdr>
                <w:top w:val="none" w:sz="0" w:space="0" w:color="auto"/>
                <w:left w:val="none" w:sz="0" w:space="0" w:color="auto"/>
                <w:bottom w:val="none" w:sz="0" w:space="0" w:color="auto"/>
                <w:right w:val="none" w:sz="0" w:space="0" w:color="auto"/>
              </w:divBdr>
            </w:div>
          </w:divsChild>
        </w:div>
        <w:div w:id="269317036">
          <w:marLeft w:val="0"/>
          <w:marRight w:val="0"/>
          <w:marTop w:val="0"/>
          <w:marBottom w:val="0"/>
          <w:divBdr>
            <w:top w:val="none" w:sz="0" w:space="0" w:color="auto"/>
            <w:left w:val="none" w:sz="0" w:space="0" w:color="auto"/>
            <w:bottom w:val="none" w:sz="0" w:space="0" w:color="auto"/>
            <w:right w:val="none" w:sz="0" w:space="0" w:color="auto"/>
          </w:divBdr>
          <w:divsChild>
            <w:div w:id="1529022285">
              <w:marLeft w:val="0"/>
              <w:marRight w:val="0"/>
              <w:marTop w:val="0"/>
              <w:marBottom w:val="0"/>
              <w:divBdr>
                <w:top w:val="none" w:sz="0" w:space="0" w:color="auto"/>
                <w:left w:val="none" w:sz="0" w:space="0" w:color="auto"/>
                <w:bottom w:val="none" w:sz="0" w:space="0" w:color="auto"/>
                <w:right w:val="none" w:sz="0" w:space="0" w:color="auto"/>
              </w:divBdr>
            </w:div>
          </w:divsChild>
        </w:div>
        <w:div w:id="1498883760">
          <w:marLeft w:val="0"/>
          <w:marRight w:val="0"/>
          <w:marTop w:val="0"/>
          <w:marBottom w:val="0"/>
          <w:divBdr>
            <w:top w:val="none" w:sz="0" w:space="0" w:color="auto"/>
            <w:left w:val="none" w:sz="0" w:space="0" w:color="auto"/>
            <w:bottom w:val="none" w:sz="0" w:space="0" w:color="auto"/>
            <w:right w:val="none" w:sz="0" w:space="0" w:color="auto"/>
          </w:divBdr>
          <w:divsChild>
            <w:div w:id="1097868469">
              <w:marLeft w:val="0"/>
              <w:marRight w:val="0"/>
              <w:marTop w:val="0"/>
              <w:marBottom w:val="0"/>
              <w:divBdr>
                <w:top w:val="none" w:sz="0" w:space="0" w:color="auto"/>
                <w:left w:val="none" w:sz="0" w:space="0" w:color="auto"/>
                <w:bottom w:val="none" w:sz="0" w:space="0" w:color="auto"/>
                <w:right w:val="none" w:sz="0" w:space="0" w:color="auto"/>
              </w:divBdr>
            </w:div>
          </w:divsChild>
        </w:div>
        <w:div w:id="1840533628">
          <w:marLeft w:val="0"/>
          <w:marRight w:val="0"/>
          <w:marTop w:val="0"/>
          <w:marBottom w:val="0"/>
          <w:divBdr>
            <w:top w:val="none" w:sz="0" w:space="0" w:color="auto"/>
            <w:left w:val="none" w:sz="0" w:space="0" w:color="auto"/>
            <w:bottom w:val="none" w:sz="0" w:space="0" w:color="auto"/>
            <w:right w:val="none" w:sz="0" w:space="0" w:color="auto"/>
          </w:divBdr>
          <w:divsChild>
            <w:div w:id="1354838920">
              <w:marLeft w:val="0"/>
              <w:marRight w:val="0"/>
              <w:marTop w:val="0"/>
              <w:marBottom w:val="0"/>
              <w:divBdr>
                <w:top w:val="none" w:sz="0" w:space="0" w:color="auto"/>
                <w:left w:val="none" w:sz="0" w:space="0" w:color="auto"/>
                <w:bottom w:val="none" w:sz="0" w:space="0" w:color="auto"/>
                <w:right w:val="none" w:sz="0" w:space="0" w:color="auto"/>
              </w:divBdr>
            </w:div>
          </w:divsChild>
        </w:div>
        <w:div w:id="1162816259">
          <w:marLeft w:val="0"/>
          <w:marRight w:val="0"/>
          <w:marTop w:val="0"/>
          <w:marBottom w:val="0"/>
          <w:divBdr>
            <w:top w:val="none" w:sz="0" w:space="0" w:color="auto"/>
            <w:left w:val="none" w:sz="0" w:space="0" w:color="auto"/>
            <w:bottom w:val="none" w:sz="0" w:space="0" w:color="auto"/>
            <w:right w:val="none" w:sz="0" w:space="0" w:color="auto"/>
          </w:divBdr>
          <w:divsChild>
            <w:div w:id="1222794532">
              <w:marLeft w:val="0"/>
              <w:marRight w:val="0"/>
              <w:marTop w:val="0"/>
              <w:marBottom w:val="0"/>
              <w:divBdr>
                <w:top w:val="none" w:sz="0" w:space="0" w:color="auto"/>
                <w:left w:val="none" w:sz="0" w:space="0" w:color="auto"/>
                <w:bottom w:val="none" w:sz="0" w:space="0" w:color="auto"/>
                <w:right w:val="none" w:sz="0" w:space="0" w:color="auto"/>
              </w:divBdr>
            </w:div>
          </w:divsChild>
        </w:div>
        <w:div w:id="1296330584">
          <w:marLeft w:val="0"/>
          <w:marRight w:val="0"/>
          <w:marTop w:val="0"/>
          <w:marBottom w:val="0"/>
          <w:divBdr>
            <w:top w:val="none" w:sz="0" w:space="0" w:color="auto"/>
            <w:left w:val="none" w:sz="0" w:space="0" w:color="auto"/>
            <w:bottom w:val="none" w:sz="0" w:space="0" w:color="auto"/>
            <w:right w:val="none" w:sz="0" w:space="0" w:color="auto"/>
          </w:divBdr>
          <w:divsChild>
            <w:div w:id="966357292">
              <w:marLeft w:val="0"/>
              <w:marRight w:val="0"/>
              <w:marTop w:val="0"/>
              <w:marBottom w:val="0"/>
              <w:divBdr>
                <w:top w:val="none" w:sz="0" w:space="0" w:color="auto"/>
                <w:left w:val="none" w:sz="0" w:space="0" w:color="auto"/>
                <w:bottom w:val="none" w:sz="0" w:space="0" w:color="auto"/>
                <w:right w:val="none" w:sz="0" w:space="0" w:color="auto"/>
              </w:divBdr>
            </w:div>
          </w:divsChild>
        </w:div>
        <w:div w:id="416707950">
          <w:marLeft w:val="0"/>
          <w:marRight w:val="0"/>
          <w:marTop w:val="0"/>
          <w:marBottom w:val="0"/>
          <w:divBdr>
            <w:top w:val="none" w:sz="0" w:space="0" w:color="auto"/>
            <w:left w:val="none" w:sz="0" w:space="0" w:color="auto"/>
            <w:bottom w:val="none" w:sz="0" w:space="0" w:color="auto"/>
            <w:right w:val="none" w:sz="0" w:space="0" w:color="auto"/>
          </w:divBdr>
          <w:divsChild>
            <w:div w:id="986787961">
              <w:marLeft w:val="0"/>
              <w:marRight w:val="0"/>
              <w:marTop w:val="0"/>
              <w:marBottom w:val="0"/>
              <w:divBdr>
                <w:top w:val="none" w:sz="0" w:space="0" w:color="auto"/>
                <w:left w:val="none" w:sz="0" w:space="0" w:color="auto"/>
                <w:bottom w:val="none" w:sz="0" w:space="0" w:color="auto"/>
                <w:right w:val="none" w:sz="0" w:space="0" w:color="auto"/>
              </w:divBdr>
            </w:div>
          </w:divsChild>
        </w:div>
        <w:div w:id="244146260">
          <w:marLeft w:val="0"/>
          <w:marRight w:val="0"/>
          <w:marTop w:val="0"/>
          <w:marBottom w:val="0"/>
          <w:divBdr>
            <w:top w:val="none" w:sz="0" w:space="0" w:color="auto"/>
            <w:left w:val="none" w:sz="0" w:space="0" w:color="auto"/>
            <w:bottom w:val="none" w:sz="0" w:space="0" w:color="auto"/>
            <w:right w:val="none" w:sz="0" w:space="0" w:color="auto"/>
          </w:divBdr>
          <w:divsChild>
            <w:div w:id="743407221">
              <w:marLeft w:val="0"/>
              <w:marRight w:val="0"/>
              <w:marTop w:val="0"/>
              <w:marBottom w:val="0"/>
              <w:divBdr>
                <w:top w:val="none" w:sz="0" w:space="0" w:color="auto"/>
                <w:left w:val="none" w:sz="0" w:space="0" w:color="auto"/>
                <w:bottom w:val="none" w:sz="0" w:space="0" w:color="auto"/>
                <w:right w:val="none" w:sz="0" w:space="0" w:color="auto"/>
              </w:divBdr>
            </w:div>
          </w:divsChild>
        </w:div>
        <w:div w:id="1863668026">
          <w:marLeft w:val="0"/>
          <w:marRight w:val="0"/>
          <w:marTop w:val="0"/>
          <w:marBottom w:val="0"/>
          <w:divBdr>
            <w:top w:val="none" w:sz="0" w:space="0" w:color="auto"/>
            <w:left w:val="none" w:sz="0" w:space="0" w:color="auto"/>
            <w:bottom w:val="none" w:sz="0" w:space="0" w:color="auto"/>
            <w:right w:val="none" w:sz="0" w:space="0" w:color="auto"/>
          </w:divBdr>
          <w:divsChild>
            <w:div w:id="4262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0154">
      <w:bodyDiv w:val="1"/>
      <w:marLeft w:val="0"/>
      <w:marRight w:val="0"/>
      <w:marTop w:val="0"/>
      <w:marBottom w:val="0"/>
      <w:divBdr>
        <w:top w:val="none" w:sz="0" w:space="0" w:color="auto"/>
        <w:left w:val="none" w:sz="0" w:space="0" w:color="auto"/>
        <w:bottom w:val="none" w:sz="0" w:space="0" w:color="auto"/>
        <w:right w:val="none" w:sz="0" w:space="0" w:color="auto"/>
      </w:divBdr>
      <w:divsChild>
        <w:div w:id="195776997">
          <w:marLeft w:val="0"/>
          <w:marRight w:val="0"/>
          <w:marTop w:val="0"/>
          <w:marBottom w:val="0"/>
          <w:divBdr>
            <w:top w:val="none" w:sz="0" w:space="0" w:color="auto"/>
            <w:left w:val="none" w:sz="0" w:space="0" w:color="auto"/>
            <w:bottom w:val="none" w:sz="0" w:space="0" w:color="auto"/>
            <w:right w:val="none" w:sz="0" w:space="0" w:color="auto"/>
          </w:divBdr>
          <w:divsChild>
            <w:div w:id="31237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91377">
      <w:bodyDiv w:val="1"/>
      <w:marLeft w:val="0"/>
      <w:marRight w:val="0"/>
      <w:marTop w:val="0"/>
      <w:marBottom w:val="0"/>
      <w:divBdr>
        <w:top w:val="none" w:sz="0" w:space="0" w:color="auto"/>
        <w:left w:val="none" w:sz="0" w:space="0" w:color="auto"/>
        <w:bottom w:val="none" w:sz="0" w:space="0" w:color="auto"/>
        <w:right w:val="none" w:sz="0" w:space="0" w:color="auto"/>
      </w:divBdr>
    </w:div>
    <w:div w:id="1476139769">
      <w:bodyDiv w:val="1"/>
      <w:marLeft w:val="0"/>
      <w:marRight w:val="0"/>
      <w:marTop w:val="0"/>
      <w:marBottom w:val="0"/>
      <w:divBdr>
        <w:top w:val="none" w:sz="0" w:space="0" w:color="auto"/>
        <w:left w:val="none" w:sz="0" w:space="0" w:color="auto"/>
        <w:bottom w:val="none" w:sz="0" w:space="0" w:color="auto"/>
        <w:right w:val="none" w:sz="0" w:space="0" w:color="auto"/>
      </w:divBdr>
    </w:div>
    <w:div w:id="1547063246">
      <w:bodyDiv w:val="1"/>
      <w:marLeft w:val="0"/>
      <w:marRight w:val="0"/>
      <w:marTop w:val="0"/>
      <w:marBottom w:val="0"/>
      <w:divBdr>
        <w:top w:val="none" w:sz="0" w:space="0" w:color="auto"/>
        <w:left w:val="none" w:sz="0" w:space="0" w:color="auto"/>
        <w:bottom w:val="none" w:sz="0" w:space="0" w:color="auto"/>
        <w:right w:val="none" w:sz="0" w:space="0" w:color="auto"/>
      </w:divBdr>
      <w:divsChild>
        <w:div w:id="778136719">
          <w:marLeft w:val="0"/>
          <w:marRight w:val="0"/>
          <w:marTop w:val="0"/>
          <w:marBottom w:val="0"/>
          <w:divBdr>
            <w:top w:val="none" w:sz="0" w:space="0" w:color="auto"/>
            <w:left w:val="none" w:sz="0" w:space="0" w:color="auto"/>
            <w:bottom w:val="none" w:sz="0" w:space="0" w:color="auto"/>
            <w:right w:val="none" w:sz="0" w:space="0" w:color="auto"/>
          </w:divBdr>
        </w:div>
        <w:div w:id="1334257452">
          <w:marLeft w:val="0"/>
          <w:marRight w:val="0"/>
          <w:marTop w:val="0"/>
          <w:marBottom w:val="0"/>
          <w:divBdr>
            <w:top w:val="none" w:sz="0" w:space="0" w:color="auto"/>
            <w:left w:val="none" w:sz="0" w:space="0" w:color="auto"/>
            <w:bottom w:val="none" w:sz="0" w:space="0" w:color="auto"/>
            <w:right w:val="none" w:sz="0" w:space="0" w:color="auto"/>
          </w:divBdr>
        </w:div>
      </w:divsChild>
    </w:div>
    <w:div w:id="1563557938">
      <w:bodyDiv w:val="1"/>
      <w:marLeft w:val="0"/>
      <w:marRight w:val="0"/>
      <w:marTop w:val="0"/>
      <w:marBottom w:val="0"/>
      <w:divBdr>
        <w:top w:val="none" w:sz="0" w:space="0" w:color="auto"/>
        <w:left w:val="none" w:sz="0" w:space="0" w:color="auto"/>
        <w:bottom w:val="none" w:sz="0" w:space="0" w:color="auto"/>
        <w:right w:val="none" w:sz="0" w:space="0" w:color="auto"/>
      </w:divBdr>
    </w:div>
    <w:div w:id="1628000020">
      <w:bodyDiv w:val="1"/>
      <w:marLeft w:val="0"/>
      <w:marRight w:val="0"/>
      <w:marTop w:val="0"/>
      <w:marBottom w:val="0"/>
      <w:divBdr>
        <w:top w:val="none" w:sz="0" w:space="0" w:color="auto"/>
        <w:left w:val="none" w:sz="0" w:space="0" w:color="auto"/>
        <w:bottom w:val="none" w:sz="0" w:space="0" w:color="auto"/>
        <w:right w:val="none" w:sz="0" w:space="0" w:color="auto"/>
      </w:divBdr>
    </w:div>
    <w:div w:id="1689989717">
      <w:bodyDiv w:val="1"/>
      <w:marLeft w:val="0"/>
      <w:marRight w:val="0"/>
      <w:marTop w:val="0"/>
      <w:marBottom w:val="0"/>
      <w:divBdr>
        <w:top w:val="none" w:sz="0" w:space="0" w:color="auto"/>
        <w:left w:val="none" w:sz="0" w:space="0" w:color="auto"/>
        <w:bottom w:val="none" w:sz="0" w:space="0" w:color="auto"/>
        <w:right w:val="none" w:sz="0" w:space="0" w:color="auto"/>
      </w:divBdr>
    </w:div>
    <w:div w:id="1751803428">
      <w:bodyDiv w:val="1"/>
      <w:marLeft w:val="0"/>
      <w:marRight w:val="0"/>
      <w:marTop w:val="0"/>
      <w:marBottom w:val="0"/>
      <w:divBdr>
        <w:top w:val="none" w:sz="0" w:space="0" w:color="auto"/>
        <w:left w:val="none" w:sz="0" w:space="0" w:color="auto"/>
        <w:bottom w:val="none" w:sz="0" w:space="0" w:color="auto"/>
        <w:right w:val="none" w:sz="0" w:space="0" w:color="auto"/>
      </w:divBdr>
    </w:div>
    <w:div w:id="1760251673">
      <w:bodyDiv w:val="1"/>
      <w:marLeft w:val="0"/>
      <w:marRight w:val="0"/>
      <w:marTop w:val="0"/>
      <w:marBottom w:val="0"/>
      <w:divBdr>
        <w:top w:val="none" w:sz="0" w:space="0" w:color="auto"/>
        <w:left w:val="none" w:sz="0" w:space="0" w:color="auto"/>
        <w:bottom w:val="none" w:sz="0" w:space="0" w:color="auto"/>
        <w:right w:val="none" w:sz="0" w:space="0" w:color="auto"/>
      </w:divBdr>
    </w:div>
    <w:div w:id="1773084309">
      <w:bodyDiv w:val="1"/>
      <w:marLeft w:val="0"/>
      <w:marRight w:val="0"/>
      <w:marTop w:val="0"/>
      <w:marBottom w:val="0"/>
      <w:divBdr>
        <w:top w:val="none" w:sz="0" w:space="0" w:color="auto"/>
        <w:left w:val="none" w:sz="0" w:space="0" w:color="auto"/>
        <w:bottom w:val="none" w:sz="0" w:space="0" w:color="auto"/>
        <w:right w:val="none" w:sz="0" w:space="0" w:color="auto"/>
      </w:divBdr>
    </w:div>
    <w:div w:id="1773740685">
      <w:bodyDiv w:val="1"/>
      <w:marLeft w:val="0"/>
      <w:marRight w:val="0"/>
      <w:marTop w:val="0"/>
      <w:marBottom w:val="0"/>
      <w:divBdr>
        <w:top w:val="none" w:sz="0" w:space="0" w:color="auto"/>
        <w:left w:val="none" w:sz="0" w:space="0" w:color="auto"/>
        <w:bottom w:val="none" w:sz="0" w:space="0" w:color="auto"/>
        <w:right w:val="none" w:sz="0" w:space="0" w:color="auto"/>
      </w:divBdr>
    </w:div>
    <w:div w:id="1877544185">
      <w:bodyDiv w:val="1"/>
      <w:marLeft w:val="0"/>
      <w:marRight w:val="0"/>
      <w:marTop w:val="0"/>
      <w:marBottom w:val="0"/>
      <w:divBdr>
        <w:top w:val="none" w:sz="0" w:space="0" w:color="auto"/>
        <w:left w:val="none" w:sz="0" w:space="0" w:color="auto"/>
        <w:bottom w:val="none" w:sz="0" w:space="0" w:color="auto"/>
        <w:right w:val="none" w:sz="0" w:space="0" w:color="auto"/>
      </w:divBdr>
    </w:div>
    <w:div w:id="1888376755">
      <w:bodyDiv w:val="1"/>
      <w:marLeft w:val="0"/>
      <w:marRight w:val="0"/>
      <w:marTop w:val="0"/>
      <w:marBottom w:val="0"/>
      <w:divBdr>
        <w:top w:val="none" w:sz="0" w:space="0" w:color="auto"/>
        <w:left w:val="none" w:sz="0" w:space="0" w:color="auto"/>
        <w:bottom w:val="none" w:sz="0" w:space="0" w:color="auto"/>
        <w:right w:val="none" w:sz="0" w:space="0" w:color="auto"/>
      </w:divBdr>
    </w:div>
    <w:div w:id="2084137216">
      <w:bodyDiv w:val="1"/>
      <w:marLeft w:val="0"/>
      <w:marRight w:val="0"/>
      <w:marTop w:val="0"/>
      <w:marBottom w:val="0"/>
      <w:divBdr>
        <w:top w:val="none" w:sz="0" w:space="0" w:color="auto"/>
        <w:left w:val="none" w:sz="0" w:space="0" w:color="auto"/>
        <w:bottom w:val="none" w:sz="0" w:space="0" w:color="auto"/>
        <w:right w:val="none" w:sz="0" w:space="0" w:color="auto"/>
      </w:divBdr>
    </w:div>
    <w:div w:id="2085105035">
      <w:bodyDiv w:val="1"/>
      <w:marLeft w:val="0"/>
      <w:marRight w:val="0"/>
      <w:marTop w:val="0"/>
      <w:marBottom w:val="0"/>
      <w:divBdr>
        <w:top w:val="none" w:sz="0" w:space="0" w:color="auto"/>
        <w:left w:val="none" w:sz="0" w:space="0" w:color="auto"/>
        <w:bottom w:val="none" w:sz="0" w:space="0" w:color="auto"/>
        <w:right w:val="none" w:sz="0" w:space="0" w:color="auto"/>
      </w:divBdr>
    </w:div>
    <w:div w:id="2102555892">
      <w:bodyDiv w:val="1"/>
      <w:marLeft w:val="0"/>
      <w:marRight w:val="0"/>
      <w:marTop w:val="0"/>
      <w:marBottom w:val="0"/>
      <w:divBdr>
        <w:top w:val="none" w:sz="0" w:space="0" w:color="auto"/>
        <w:left w:val="none" w:sz="0" w:space="0" w:color="auto"/>
        <w:bottom w:val="none" w:sz="0" w:space="0" w:color="auto"/>
        <w:right w:val="none" w:sz="0" w:space="0" w:color="auto"/>
      </w:divBdr>
    </w:div>
    <w:div w:id="213844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oink.com/virtual-piggy-terms-service" TargetMode="External"/><Relationship Id="rId18" Type="http://schemas.openxmlformats.org/officeDocument/2006/relationships/hyperlink" Target="http://www.openssl.org/related/binaries.html" TargetMode="External"/><Relationship Id="rId26" Type="http://schemas.openxmlformats.org/officeDocument/2006/relationships/image" Target="media/image10.png"/><Relationship Id="rId39"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image" Target="media/image17.png"/><Relationship Id="rId42" Type="http://schemas.microsoft.com/office/2011/relationships/people" Target="people.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image" Target="media/image4.png"/><Relationship Id="rId25" Type="http://schemas.openxmlformats.org/officeDocument/2006/relationships/hyperlink" Target="http://docs.virtualpiggy.com/index.php/home/integrate/transaction-services-api" TargetMode="External"/><Relationship Id="rId33" Type="http://schemas.openxmlformats.org/officeDocument/2006/relationships/image" Target="media/image16.png"/><Relationship Id="rId38"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image" Target="media/image1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9.png"/><Relationship Id="rId32" Type="http://schemas.openxmlformats.org/officeDocument/2006/relationships/image" Target="media/image15.png"/><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openssl.org/related/binaries.html" TargetMode="External"/><Relationship Id="rId23" Type="http://schemas.openxmlformats.org/officeDocument/2006/relationships/image" Target="media/image8.png"/><Relationship Id="rId28" Type="http://schemas.openxmlformats.org/officeDocument/2006/relationships/image" Target="media/image11.png"/><Relationship Id="rId36"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image" Target="media/image5.png"/><Relationship Id="rId31"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hyperlink" Target="https://integration.virtualpiggy.com/services/TransactionService.svc?wsdl" TargetMode="External"/><Relationship Id="rId27" Type="http://schemas.openxmlformats.org/officeDocument/2006/relationships/hyperlink" Target="mailto:integration@virtualpiggy.com" TargetMode="External"/><Relationship Id="rId30" Type="http://schemas.openxmlformats.org/officeDocument/2006/relationships/image" Target="media/image13.png"/><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2.xml><?xml version="1.0" encoding="utf-8"?>
<b:Sources xmlns:b="http://schemas.openxmlformats.org/officeDocument/2006/bibliography" xmlns="http://schemas.openxmlformats.org/officeDocument/2006/bibliography" SelectedStyle="\CHICAGO.XSL" StyleName="Chicago"/>
</file>

<file path=customXml/item3.xml><?xml version="1.0" encoding="utf-8"?>
<b:Sources xmlns:b="http://schemas.openxmlformats.org/officeDocument/2006/bibliography" xmlns="http://schemas.openxmlformats.org/officeDocument/2006/bibliography" SelectedStyle="\CHICAGO.XSL" StyleName="Chicago"/>
</file>

<file path=customXml/item4.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493B1965-0A28-42C1-BD8F-F05F79F4D711}">
  <ds:schemaRefs>
    <ds:schemaRef ds:uri="http://schemas.openxmlformats.org/officeDocument/2006/bibliography"/>
  </ds:schemaRefs>
</ds:datastoreItem>
</file>

<file path=customXml/itemProps2.xml><?xml version="1.0" encoding="utf-8"?>
<ds:datastoreItem xmlns:ds="http://schemas.openxmlformats.org/officeDocument/2006/customXml" ds:itemID="{DA95A77D-4E93-4B4D-BF40-EF603BDE0315}">
  <ds:schemaRefs>
    <ds:schemaRef ds:uri="http://schemas.openxmlformats.org/officeDocument/2006/bibliography"/>
  </ds:schemaRefs>
</ds:datastoreItem>
</file>

<file path=customXml/itemProps3.xml><?xml version="1.0" encoding="utf-8"?>
<ds:datastoreItem xmlns:ds="http://schemas.openxmlformats.org/officeDocument/2006/customXml" ds:itemID="{400CBD2E-41BE-4190-85DB-7C6C281F5677}">
  <ds:schemaRefs>
    <ds:schemaRef ds:uri="http://schemas.openxmlformats.org/officeDocument/2006/bibliography"/>
  </ds:schemaRefs>
</ds:datastoreItem>
</file>

<file path=customXml/itemProps4.xml><?xml version="1.0" encoding="utf-8"?>
<ds:datastoreItem xmlns:ds="http://schemas.openxmlformats.org/officeDocument/2006/customXml" ds:itemID="{186A7364-7DDB-41A4-9271-E97D0DF4D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2817</TotalTime>
  <Pages>1</Pages>
  <Words>3297</Words>
  <Characters>18794</Characters>
  <Application>Microsoft Office Word</Application>
  <DocSecurity>0</DocSecurity>
  <Lines>156</Lines>
  <Paragraphs>44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dmc Wordvorlage</vt:lpstr>
    </vt:vector>
  </TitlesOfParts>
  <Company>büro für gestaltung</Company>
  <LinksUpToDate>false</LinksUpToDate>
  <CharactersWithSpaces>22047</CharactersWithSpaces>
  <SharedDoc>false</SharedDoc>
  <HLinks>
    <vt:vector size="18" baseType="variant">
      <vt:variant>
        <vt:i4>2424939</vt:i4>
      </vt:variant>
      <vt:variant>
        <vt:i4>294</vt:i4>
      </vt:variant>
      <vt:variant>
        <vt:i4>0</vt:i4>
      </vt:variant>
      <vt:variant>
        <vt:i4>5</vt:i4>
      </vt:variant>
      <vt:variant>
        <vt:lpwstr>http://www.w3.org/standards/webdesign/</vt:lpwstr>
      </vt:variant>
      <vt:variant>
        <vt:lpwstr/>
      </vt:variant>
      <vt:variant>
        <vt:i4>4653127</vt:i4>
      </vt:variant>
      <vt:variant>
        <vt:i4>288</vt:i4>
      </vt:variant>
      <vt:variant>
        <vt:i4>0</vt:i4>
      </vt:variant>
      <vt:variant>
        <vt:i4>5</vt:i4>
      </vt:variant>
      <vt:variant>
        <vt:lpwstr>http://code.google.com/p/jsdoc-toolkit/wiki/TagReference</vt:lpwstr>
      </vt:variant>
      <vt:variant>
        <vt:lpwstr/>
      </vt:variant>
      <vt:variant>
        <vt:i4>4653127</vt:i4>
      </vt:variant>
      <vt:variant>
        <vt:i4>285</vt:i4>
      </vt:variant>
      <vt:variant>
        <vt:i4>0</vt:i4>
      </vt:variant>
      <vt:variant>
        <vt:i4>5</vt:i4>
      </vt:variant>
      <vt:variant>
        <vt:lpwstr>http://code.google.com/p/jsdoc-toolkit/wiki/TagReference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Agnislav Onufrijchuk</dc:creator>
  <cp:keywords>VirtualPiggy;Demandware;LINK</cp:keywords>
  <cp:lastModifiedBy>John Lin</cp:lastModifiedBy>
  <cp:revision>19</cp:revision>
  <cp:lastPrinted>2014-12-11T20:58:00Z</cp:lastPrinted>
  <dcterms:created xsi:type="dcterms:W3CDTF">2014-12-04T02:14:00Z</dcterms:created>
  <dcterms:modified xsi:type="dcterms:W3CDTF">2014-12-11T21:16:00Z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V.Tracking">
    <vt:lpwstr>true</vt:lpwstr>
  </property>
  <property fmtid="{D5CDD505-2E9C-101B-9397-08002B2CF9AE}" pid="3" name="DV.DocumentId">
    <vt:lpwstr>shUcdIcMe1GBWYOuDXYZSJ</vt:lpwstr>
  </property>
  <property fmtid="{D5CDD505-2E9C-101B-9397-08002B2CF9AE}" pid="4" name="DV.VersionId">
    <vt:lpwstr>mLUWaqxML3JxXcjwiS0aMY</vt:lpwstr>
  </property>
  <property fmtid="{D5CDD505-2E9C-101B-9397-08002B2CF9AE}" pid="5" name="DV.MergeIncapabilityFlags">
    <vt:i4>0</vt:i4>
  </property>
  <property fmtid="{D5CDD505-2E9C-101B-9397-08002B2CF9AE}" pid="6" name="Offisync_ProviderInitializationData">
    <vt:lpwstr>https://xchange.demandware.com</vt:lpwstr>
  </property>
  <property fmtid="{D5CDD505-2E9C-101B-9397-08002B2CF9AE}" pid="7" name="Offisync_FolderId">
    <vt:lpwstr/>
  </property>
  <property fmtid="{D5CDD505-2E9C-101B-9397-08002B2CF9AE}" pid="8" name="Offisync_IsSaved">
    <vt:lpwstr>False</vt:lpwstr>
  </property>
  <property fmtid="{D5CDD505-2E9C-101B-9397-08002B2CF9AE}" pid="9" name="Offisync_UpdateToken">
    <vt:lpwstr>1</vt:lpwstr>
  </property>
  <property fmtid="{D5CDD505-2E9C-101B-9397-08002B2CF9AE}" pid="10" name="Offisync_UserID">
    <vt:lpwstr>2081</vt:lpwstr>
  </property>
  <property fmtid="{D5CDD505-2E9C-101B-9397-08002B2CF9AE}" pid="11" name="Offisync_ProviderName">
    <vt:lpwstr>Jive</vt:lpwstr>
  </property>
  <property fmtid="{D5CDD505-2E9C-101B-9397-08002B2CF9AE}" pid="12" name="Offisync_IsFrozen">
    <vt:lpwstr>False</vt:lpwstr>
  </property>
  <property fmtid="{D5CDD505-2E9C-101B-9397-08002B2CF9AE}" pid="13" name="Offisync_UniqueId">
    <vt:lpwstr>2322</vt:lpwstr>
  </property>
  <property fmtid="{D5CDD505-2E9C-101B-9397-08002B2CF9AE}" pid="14" name="Offisync_Username">
    <vt:lpwstr>aclark@demandware.com</vt:lpwstr>
  </property>
  <property fmtid="{D5CDD505-2E9C-101B-9397-08002B2CF9AE}" pid="15" name="Offisync_FileTitle">
    <vt:lpwstr/>
  </property>
  <property fmtid="{D5CDD505-2E9C-101B-9397-08002B2CF9AE}" pid="16" name="Offisync_SaveTime">
    <vt:lpwstr/>
  </property>
</Properties>
</file>